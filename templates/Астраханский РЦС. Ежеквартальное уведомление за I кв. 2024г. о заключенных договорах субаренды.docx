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09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6123"/>
        <w:gridCol w:w="3686"/>
      </w:tblGrid>
      <w:tr w:rsidR="00EF4D3D" w14:paraId="0EA51229" w14:textId="77777777" w:rsidTr="00EF4D3D">
        <w:trPr>
          <w:trHeight w:val="2268"/>
        </w:trPr>
        <w:tc>
          <w:tcPr>
            <w:tcW w:w="6123" w:type="dxa"/>
          </w:tcPr>
          <w:tbl>
            <w:tblPr>
              <w:tblW w:w="6982" w:type="dxa"/>
              <w:tblLayout w:type="fixed"/>
              <w:tblLook w:val="04A0" w:firstRow="1" w:lastRow="0" w:firstColumn="1" w:lastColumn="0" w:noHBand="0" w:noVBand="1"/>
            </w:tblPr>
            <w:tblGrid>
              <w:gridCol w:w="2619"/>
              <w:gridCol w:w="4363"/>
            </w:tblGrid>
            <w:tr w:rsidR="00EF4D3D" w:rsidRPr="00BD749C" w14:paraId="2BE09E6F" w14:textId="77777777" w:rsidTr="00EF4D3D">
              <w:trPr>
                <w:trHeight w:val="1655"/>
              </w:trPr>
              <w:tc>
                <w:tcPr>
                  <w:tcW w:w="2619" w:type="dxa"/>
                  <w:shd w:val="clear" w:color="auto" w:fill="auto"/>
                </w:tcPr>
                <w:p w14:paraId="54A0B26D" w14:textId="77777777" w:rsidR="00EF4D3D" w:rsidRDefault="00EF4D3D" w:rsidP="00EF4D3D">
                  <w:pPr>
                    <w:spacing w:line="160" w:lineRule="exact"/>
                    <w:ind w:left="-40"/>
                    <w:jc w:val="both"/>
                    <w:rPr>
                      <w:noProof/>
                    </w:rPr>
                  </w:pPr>
                  <w:r w:rsidRPr="004426E8"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632AD739" wp14:editId="7D8F89CF">
                            <wp:simplePos x="0" y="0"/>
                            <wp:positionH relativeFrom="column">
                              <wp:posOffset>1537335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0" cy="929640"/>
                            <wp:effectExtent l="0" t="0" r="38100" b="22860"/>
                            <wp:wrapNone/>
                            <wp:docPr id="8" name="Straight Connector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929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FF0000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line w14:anchorId="07F32AF5" id="Straight Connector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1.05pt,-.3pt" to="121.0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" strokecolor="red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33E9D564" w14:textId="77777777" w:rsidR="00EF4D3D" w:rsidRPr="00E97570" w:rsidRDefault="00EF4D3D" w:rsidP="00EF4D3D">
                  <w:pPr>
                    <w:ind w:left="-40"/>
                    <w:jc w:val="both"/>
                  </w:pPr>
                  <w:r w:rsidRPr="00E9757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06A6BDD1" wp14:editId="45CCB8E4">
                        <wp:extent cx="1440180" cy="604552"/>
                        <wp:effectExtent l="0" t="0" r="7620" b="508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5163" cy="631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7570">
                    <w:t xml:space="preserve">   </w:t>
                  </w:r>
                </w:p>
              </w:tc>
              <w:tc>
                <w:tcPr>
                  <w:tcW w:w="4363" w:type="dxa"/>
                  <w:shd w:val="clear" w:color="auto" w:fill="auto"/>
                </w:tcPr>
                <w:p w14:paraId="67EA8AED" w14:textId="0BEBF32E" w:rsidR="00EF4D3D" w:rsidRPr="00E97570" w:rsidRDefault="00B66385" w:rsidP="00B66385">
                  <w:pPr>
                    <w:ind w:left="-40"/>
                  </w:pPr>
                  <w:r>
                    <w:rPr>
                      <w:noProof/>
                    </w:rPr>
                    <w:drawing>
                      <wp:inline distT="0" distB="0" distL="0" distR="0" wp14:anchorId="75DCEACC" wp14:editId="37289211">
                        <wp:extent cx="1843405" cy="1476375"/>
                        <wp:effectExtent l="0" t="0" r="4445" b="9525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3405" cy="1476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C8A59D0" w14:textId="0A6D96CC" w:rsidR="00EF4D3D" w:rsidRDefault="00EF4D3D" w:rsidP="00EF4D3D">
            <w:pPr>
              <w:tabs>
                <w:tab w:val="left" w:pos="0"/>
              </w:tabs>
              <w:spacing w:line="276" w:lineRule="auto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</w:t>
            </w:r>
            <w:commentRangeStart w:id="0"/>
            <w:r w:rsidR="00B66385">
              <w:rPr>
                <w:rFonts w:ascii="Arial" w:eastAsia="MS Mincho" w:hAnsi="Arial" w:cs="Arial"/>
                <w:sz w:val="18"/>
                <w:szCs w:val="18"/>
                <w:u w:val="single"/>
                <w:lang w:eastAsia="ja-JP"/>
              </w:rPr>
              <w:t>22.03.2024</w:t>
            </w:r>
            <w:commentRangeEnd w:id="0"/>
            <w:r w:rsidR="00787A98">
              <w:rPr>
                <w:rStyle w:val="a8"/>
              </w:rPr>
              <w:commentReference w:id="0"/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</w:t>
            </w: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№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___________</w:t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</w:t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</w:t>
            </w:r>
          </w:p>
          <w:p w14:paraId="12A473A8" w14:textId="77777777" w:rsidR="00EF4D3D" w:rsidRPr="007D6E7C" w:rsidRDefault="00EF4D3D" w:rsidP="00EF4D3D">
            <w:pPr>
              <w:spacing w:line="276" w:lineRule="auto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</w:p>
          <w:p w14:paraId="49F5A782" w14:textId="77777777" w:rsidR="00EF4D3D" w:rsidRPr="007D6E7C" w:rsidRDefault="00EF4D3D" w:rsidP="00EF4D3D">
            <w:pPr>
              <w:spacing w:line="276" w:lineRule="auto"/>
              <w:rPr>
                <w:b/>
                <w:lang w:eastAsia="en-US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На №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</w:t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</w:t>
            </w: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от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______________</w:t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</w:t>
            </w:r>
          </w:p>
        </w:tc>
        <w:tc>
          <w:tcPr>
            <w:tcW w:w="3686" w:type="dxa"/>
          </w:tcPr>
          <w:p w14:paraId="485E0BF2" w14:textId="77777777" w:rsidR="00EF4D3D" w:rsidRDefault="00EF4D3D" w:rsidP="00EF4D3D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Начальнику </w:t>
            </w:r>
          </w:p>
          <w:p w14:paraId="5AFD1136" w14:textId="3A853692" w:rsidR="00EF4D3D" w:rsidRDefault="00EF4D3D" w:rsidP="00EF4D3D">
            <w:pPr>
              <w:spacing w:line="276" w:lineRule="auto"/>
              <w:rPr>
                <w:b/>
                <w:lang w:eastAsia="en-US"/>
              </w:rPr>
            </w:pPr>
            <w:commentRangeStart w:id="1"/>
            <w:del w:id="2" w:author="Александр Чолий" w:date="2024-11-14T11:35:00Z">
              <w:r w:rsidDel="006D115A">
                <w:rPr>
                  <w:b/>
                  <w:noProof/>
                  <w:lang w:eastAsia="en-US"/>
                </w:rPr>
                <w:delText>Астраханского</w:delText>
              </w:r>
              <w:r w:rsidDel="006D115A">
                <w:rPr>
                  <w:b/>
                  <w:lang w:eastAsia="en-US"/>
                </w:rPr>
                <w:delText xml:space="preserve"> </w:delText>
              </w:r>
            </w:del>
            <w:r>
              <w:rPr>
                <w:b/>
                <w:lang w:eastAsia="en-US"/>
              </w:rPr>
              <w:t>РЦС</w:t>
            </w:r>
            <w:ins w:id="3" w:author="Александр Чолий" w:date="2024-11-14T11:35:00Z">
              <w:r w:rsidR="006D115A">
                <w:rPr>
                  <w:b/>
                  <w:lang w:eastAsia="en-US"/>
                </w:rPr>
                <w:t xml:space="preserve"> ОАО РЖД</w:t>
              </w:r>
            </w:ins>
            <w:r>
              <w:rPr>
                <w:b/>
                <w:lang w:eastAsia="en-US"/>
              </w:rPr>
              <w:t xml:space="preserve"> </w:t>
            </w:r>
            <w:commentRangeEnd w:id="1"/>
            <w:r w:rsidR="00787A98">
              <w:rPr>
                <w:rStyle w:val="a8"/>
              </w:rPr>
              <w:commentReference w:id="1"/>
            </w:r>
          </w:p>
          <w:p w14:paraId="398A3DB4" w14:textId="23169F8E" w:rsidR="00EF4D3D" w:rsidRPr="0024795F" w:rsidRDefault="00EF4D3D" w:rsidP="00EF4D3D">
            <w:pPr>
              <w:spacing w:line="276" w:lineRule="auto"/>
              <w:rPr>
                <w:lang w:eastAsia="en-US"/>
              </w:rPr>
            </w:pPr>
            <w:commentRangeStart w:id="4"/>
            <w:del w:id="5" w:author="Александр Чолий" w:date="2024-11-14T11:35:00Z">
              <w:r w:rsidDel="006D115A">
                <w:rPr>
                  <w:b/>
                  <w:noProof/>
                  <w:lang w:eastAsia="en-US"/>
                </w:rPr>
                <w:delText>Нагорному Н.Н.</w:delText>
              </w:r>
            </w:del>
            <w:r>
              <w:rPr>
                <w:b/>
                <w:lang w:eastAsia="en-US"/>
              </w:rPr>
              <w:t xml:space="preserve">   </w:t>
            </w:r>
            <w:commentRangeEnd w:id="4"/>
            <w:r w:rsidR="00787A98">
              <w:rPr>
                <w:rStyle w:val="a8"/>
              </w:rPr>
              <w:commentReference w:id="4"/>
            </w:r>
          </w:p>
          <w:p w14:paraId="076DEA40" w14:textId="77777777" w:rsidR="00EF4D3D" w:rsidRDefault="00EF4D3D" w:rsidP="00EF4D3D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  <w:p w14:paraId="1EC05425" w14:textId="77777777" w:rsidR="00EF4D3D" w:rsidRDefault="00EF4D3D" w:rsidP="00EF4D3D">
            <w:pPr>
              <w:spacing w:line="276" w:lineRule="auto"/>
              <w:ind w:left="-250"/>
              <w:rPr>
                <w:b/>
                <w:sz w:val="22"/>
                <w:szCs w:val="22"/>
                <w:lang w:eastAsia="en-US"/>
              </w:rPr>
            </w:pPr>
          </w:p>
          <w:p w14:paraId="5368E070" w14:textId="77777777" w:rsidR="00EF4D3D" w:rsidRDefault="00EF4D3D" w:rsidP="00EF4D3D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  <w:p w14:paraId="79771016" w14:textId="77777777" w:rsidR="00EF4D3D" w:rsidRDefault="00EF4D3D" w:rsidP="00EF4D3D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  <w:p w14:paraId="67B10F4E" w14:textId="77777777" w:rsidR="00EF4D3D" w:rsidRDefault="00EF4D3D" w:rsidP="00EF4D3D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</w:tc>
      </w:tr>
    </w:tbl>
    <w:p w14:paraId="462C10EB" w14:textId="77777777" w:rsidR="00E25968" w:rsidRDefault="00E25968" w:rsidP="00E25968">
      <w:pPr>
        <w:jc w:val="center"/>
        <w:rPr>
          <w:b/>
        </w:rPr>
      </w:pPr>
    </w:p>
    <w:p w14:paraId="2391DFF0" w14:textId="77777777" w:rsidR="00E25968" w:rsidRDefault="00E25968" w:rsidP="00E25968">
      <w:pPr>
        <w:jc w:val="center"/>
        <w:rPr>
          <w:b/>
        </w:rPr>
      </w:pPr>
    </w:p>
    <w:p w14:paraId="2E48C87D" w14:textId="77777777" w:rsidR="00E25968" w:rsidRDefault="00E25968" w:rsidP="00E25968">
      <w:pPr>
        <w:jc w:val="center"/>
        <w:rPr>
          <w:b/>
        </w:rPr>
      </w:pPr>
    </w:p>
    <w:p w14:paraId="39403622" w14:textId="77777777" w:rsidR="00E25968" w:rsidRDefault="00E25968" w:rsidP="00E25968">
      <w:pPr>
        <w:jc w:val="center"/>
        <w:rPr>
          <w:b/>
        </w:rPr>
      </w:pPr>
    </w:p>
    <w:p w14:paraId="6F697E35" w14:textId="77777777" w:rsidR="00E25968" w:rsidRDefault="00E25968" w:rsidP="00E25968">
      <w:pPr>
        <w:jc w:val="center"/>
        <w:rPr>
          <w:b/>
        </w:rPr>
      </w:pPr>
    </w:p>
    <w:p w14:paraId="3D1B9883" w14:textId="65EEFCAE" w:rsidR="00E25968" w:rsidDel="00787A98" w:rsidRDefault="00E25968" w:rsidP="00E25968">
      <w:pPr>
        <w:jc w:val="center"/>
        <w:rPr>
          <w:del w:id="6" w:author="Лисичкин Олег" w:date="2024-07-01T11:54:00Z"/>
        </w:rPr>
      </w:pPr>
      <w:del w:id="7" w:author="Лисичкин Олег" w:date="2024-07-01T11:54:00Z">
        <w:r w:rsidDel="00787A98">
          <w:rPr>
            <w:b/>
          </w:rPr>
          <w:delText xml:space="preserve">Уважаемый </w:delText>
        </w:r>
        <w:r w:rsidR="00686E6D" w:rsidDel="00787A98">
          <w:rPr>
            <w:b/>
            <w:noProof/>
          </w:rPr>
          <w:delText>Николай Николаевич</w:delText>
        </w:r>
        <w:r w:rsidDel="00787A98">
          <w:rPr>
            <w:b/>
          </w:rPr>
          <w:delText>!</w:delText>
        </w:r>
      </w:del>
    </w:p>
    <w:p w14:paraId="66B6AABC" w14:textId="77777777" w:rsidR="00E25968" w:rsidRDefault="00E25968" w:rsidP="00E25968"/>
    <w:p w14:paraId="08C0E3A3" w14:textId="77777777" w:rsidR="00E25968" w:rsidRDefault="00E25968" w:rsidP="00E25968">
      <w:pPr>
        <w:pStyle w:val="ConsPlusNonformat"/>
        <w:widowControl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УВЕДОМЛЕНИЕ</w:t>
      </w:r>
    </w:p>
    <w:p w14:paraId="6AE9A8EC" w14:textId="77777777" w:rsidR="00E25968" w:rsidRDefault="00E25968" w:rsidP="00E25968">
      <w:pPr>
        <w:pStyle w:val="ConsPlusNonformat"/>
        <w:widowControl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102553B" w14:textId="03CBE5DE" w:rsidR="00E25968" w:rsidRDefault="00E25968" w:rsidP="00E25968">
      <w:pPr>
        <w:pStyle w:val="ConsPlusNonformat"/>
        <w:widowControl/>
        <w:spacing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соответствии с пунктом </w:t>
      </w:r>
      <w:r>
        <w:rPr>
          <w:rFonts w:ascii="Times New Roman" w:hAnsi="Times New Roman" w:cs="Times New Roman"/>
          <w:color w:val="000000"/>
          <w:sz w:val="24"/>
          <w:szCs w:val="24"/>
        </w:rPr>
        <w:t>3.3.11</w:t>
      </w:r>
      <w:r>
        <w:rPr>
          <w:rFonts w:ascii="Times New Roman" w:hAnsi="Times New Roman" w:cs="Times New Roman"/>
          <w:sz w:val="24"/>
          <w:szCs w:val="24"/>
        </w:rPr>
        <w:t xml:space="preserve"> договора аренды недвижимого имущества ОАО «РЖД» № </w:t>
      </w:r>
      <w:commentRangeStart w:id="8"/>
      <w:r>
        <w:rPr>
          <w:rFonts w:ascii="Times New Roman" w:hAnsi="Times New Roman" w:cs="Times New Roman"/>
          <w:noProof/>
          <w:sz w:val="24"/>
          <w:szCs w:val="24"/>
        </w:rPr>
        <w:t>ЦРИ/4/А/9940/12/000743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noProof/>
          <w:sz w:val="24"/>
          <w:szCs w:val="24"/>
        </w:rPr>
        <w:t>26.06.2012</w:t>
      </w:r>
      <w:commentRangeEnd w:id="8"/>
      <w:r w:rsidR="00787A98">
        <w:rPr>
          <w:rStyle w:val="a8"/>
          <w:rFonts w:ascii="Times New Roman" w:hAnsi="Times New Roman" w:cs="Times New Roman"/>
        </w:rPr>
        <w:commentReference w:id="8"/>
      </w:r>
      <w:r>
        <w:rPr>
          <w:rFonts w:ascii="Times New Roman" w:hAnsi="Times New Roman" w:cs="Times New Roman"/>
          <w:sz w:val="24"/>
          <w:szCs w:val="24"/>
        </w:rPr>
        <w:t xml:space="preserve">, заключенного между  ОАО «РЖД» </w:t>
      </w:r>
      <w:commentRangeStart w:id="9"/>
      <w:del w:id="10" w:author="Александр Чолий" w:date="2024-11-14T11:49:00Z">
        <w:r w:rsidDel="00D326B4">
          <w:rPr>
            <w:rFonts w:ascii="Times New Roman" w:hAnsi="Times New Roman" w:cs="Times New Roman"/>
            <w:sz w:val="24"/>
            <w:szCs w:val="24"/>
          </w:rPr>
          <w:delText xml:space="preserve">в лице начальника </w:delText>
        </w:r>
        <w:r w:rsidDel="00D326B4">
          <w:rPr>
            <w:rFonts w:ascii="Times New Roman" w:hAnsi="Times New Roman" w:cs="Times New Roman"/>
            <w:noProof/>
            <w:sz w:val="24"/>
            <w:szCs w:val="24"/>
          </w:rPr>
          <w:delText>Астраханского</w:delText>
        </w:r>
        <w:r w:rsidDel="00D326B4">
          <w:rPr>
            <w:rFonts w:ascii="Times New Roman" w:hAnsi="Times New Roman" w:cs="Times New Roman"/>
            <w:sz w:val="24"/>
            <w:szCs w:val="24"/>
          </w:rPr>
          <w:delText xml:space="preserve"> регионального центра связи – структурного подразделения </w:delText>
        </w:r>
        <w:r w:rsidDel="00D326B4">
          <w:rPr>
            <w:rFonts w:ascii="Times New Roman" w:hAnsi="Times New Roman" w:cs="Times New Roman"/>
            <w:noProof/>
            <w:sz w:val="24"/>
            <w:szCs w:val="24"/>
          </w:rPr>
          <w:delText>Саратовской</w:delText>
        </w:r>
        <w:r w:rsidDel="00D326B4">
          <w:rPr>
            <w:rFonts w:ascii="Times New Roman" w:hAnsi="Times New Roman" w:cs="Times New Roman"/>
            <w:sz w:val="24"/>
            <w:szCs w:val="24"/>
          </w:rPr>
          <w:delText xml:space="preserve"> дирекции связи Центральной станции связи – филиала ОАО «РЖД» </w:delText>
        </w:r>
        <w:r w:rsidDel="00D326B4">
          <w:rPr>
            <w:rFonts w:ascii="Times New Roman" w:hAnsi="Times New Roman" w:cs="Times New Roman"/>
            <w:noProof/>
            <w:sz w:val="24"/>
            <w:szCs w:val="24"/>
          </w:rPr>
          <w:delText>Еремина Бориса Николаевича</w:delText>
        </w:r>
        <w:r w:rsidDel="00D326B4">
          <w:rPr>
            <w:rFonts w:ascii="Times New Roman" w:hAnsi="Times New Roman" w:cs="Times New Roman"/>
            <w:sz w:val="24"/>
            <w:szCs w:val="24"/>
          </w:rPr>
          <w:delText xml:space="preserve">   </w:delText>
        </w:r>
        <w:commentRangeEnd w:id="9"/>
        <w:r w:rsidR="00787A98" w:rsidDel="00D326B4">
          <w:rPr>
            <w:rStyle w:val="a8"/>
            <w:rFonts w:ascii="Times New Roman" w:hAnsi="Times New Roman" w:cs="Times New Roman"/>
          </w:rPr>
          <w:commentReference w:id="9"/>
        </w:r>
      </w:del>
      <w:r>
        <w:rPr>
          <w:rFonts w:ascii="Times New Roman" w:hAnsi="Times New Roman" w:cs="Times New Roman"/>
          <w:sz w:val="24"/>
          <w:szCs w:val="24"/>
        </w:rPr>
        <w:t xml:space="preserve">и  </w:t>
      </w:r>
      <w:commentRangeStart w:id="11"/>
      <w:r>
        <w:rPr>
          <w:rFonts w:ascii="Times New Roman" w:hAnsi="Times New Roman" w:cs="Times New Roman"/>
          <w:sz w:val="24"/>
          <w:szCs w:val="24"/>
        </w:rPr>
        <w:t>ООО «Русские Башни Транспорт»</w:t>
      </w:r>
      <w:del w:id="12" w:author="Александр Чолий" w:date="2024-11-14T11:50:00Z">
        <w:r w:rsidDel="00D326B4">
          <w:rPr>
            <w:rFonts w:ascii="Times New Roman" w:hAnsi="Times New Roman" w:cs="Times New Roman"/>
            <w:sz w:val="24"/>
            <w:szCs w:val="24"/>
          </w:rPr>
          <w:delText xml:space="preserve"> в лице генерального директора Богданова Сергея Александровича</w:delText>
        </w:r>
        <w:commentRangeEnd w:id="11"/>
        <w:r w:rsidR="00787A98" w:rsidDel="00D326B4">
          <w:rPr>
            <w:rStyle w:val="a8"/>
            <w:rFonts w:ascii="Times New Roman" w:hAnsi="Times New Roman" w:cs="Times New Roman"/>
          </w:rPr>
          <w:commentReference w:id="11"/>
        </w:r>
      </w:del>
      <w:r>
        <w:rPr>
          <w:rFonts w:ascii="Times New Roman" w:hAnsi="Times New Roman" w:cs="Times New Roman"/>
          <w:sz w:val="24"/>
          <w:szCs w:val="24"/>
        </w:rPr>
        <w:t>, настоящим уведомляем  Вас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  том,  что ООО «Русские Башни Транспорт»  заключены договоры субаренды части недвижимого имущества,  в соответствии  с которым ООО «Русские Башни Транспорт» передают в субаренду часть АМС</w:t>
      </w:r>
      <w:del w:id="13" w:author="Лисичкин Олег" w:date="2024-07-01T12:00:00Z">
        <w:r w:rsidDel="003B08D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Del="003B08D1">
          <w:rPr>
            <w:rFonts w:ascii="Times New Roman" w:hAnsi="Times New Roman" w:cs="Times New Roman"/>
            <w:noProof/>
            <w:sz w:val="24"/>
            <w:szCs w:val="24"/>
          </w:rPr>
          <w:delText>Ахтуба</w:delText>
        </w:r>
      </w:del>
      <w:r>
        <w:rPr>
          <w:rFonts w:ascii="Times New Roman" w:hAnsi="Times New Roman" w:cs="Times New Roman"/>
          <w:sz w:val="24"/>
          <w:szCs w:val="24"/>
        </w:rPr>
        <w:t xml:space="preserve">, расположенного по адресу: </w:t>
      </w:r>
      <w:commentRangeStart w:id="14"/>
      <w:r>
        <w:rPr>
          <w:rFonts w:ascii="Times New Roman" w:hAnsi="Times New Roman" w:cs="Times New Roman"/>
          <w:sz w:val="24"/>
          <w:szCs w:val="24"/>
        </w:rPr>
        <w:t xml:space="preserve">Астраханская </w:t>
      </w:r>
      <w:r>
        <w:rPr>
          <w:rFonts w:ascii="Times New Roman" w:hAnsi="Times New Roman" w:cs="Times New Roman"/>
          <w:noProof/>
          <w:sz w:val="24"/>
          <w:szCs w:val="24"/>
        </w:rPr>
        <w:t>область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</w:rPr>
        <w:t>Ахтубинский район, ст. Ахтуба, 160 км</w:t>
      </w:r>
      <w:commentRangeEnd w:id="14"/>
      <w:r w:rsidR="003B08D1">
        <w:rPr>
          <w:rStyle w:val="a8"/>
          <w:rFonts w:ascii="Times New Roman" w:hAnsi="Times New Roman" w:cs="Times New Roman"/>
        </w:rPr>
        <w:commentReference w:id="14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15"/>
      <w:r>
        <w:rPr>
          <w:rFonts w:ascii="Times New Roman" w:hAnsi="Times New Roman" w:cs="Times New Roman"/>
          <w:noProof/>
          <w:sz w:val="24"/>
          <w:szCs w:val="24"/>
        </w:rPr>
        <w:t>AST9003</w:t>
      </w:r>
      <w:commentRangeEnd w:id="15"/>
      <w:r w:rsidR="003B08D1">
        <w:rPr>
          <w:rStyle w:val="a8"/>
          <w:rFonts w:ascii="Times New Roman" w:hAnsi="Times New Roman" w:cs="Times New Roman"/>
        </w:rPr>
        <w:commentReference w:id="15"/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commentRangeStart w:id="16"/>
      <w:r>
        <w:rPr>
          <w:rFonts w:ascii="Times New Roman" w:hAnsi="Times New Roman" w:cs="Times New Roman"/>
          <w:sz w:val="24"/>
          <w:szCs w:val="24"/>
        </w:rPr>
        <w:t xml:space="preserve">кадастровый номер </w:t>
      </w:r>
      <w:r>
        <w:rPr>
          <w:rFonts w:ascii="Times New Roman" w:hAnsi="Times New Roman" w:cs="Times New Roman"/>
          <w:noProof/>
          <w:sz w:val="24"/>
          <w:szCs w:val="24"/>
        </w:rPr>
        <w:t>30-30-02/006/2011-801</w:t>
      </w:r>
      <w:r>
        <w:rPr>
          <w:rFonts w:ascii="Times New Roman" w:hAnsi="Times New Roman" w:cs="Times New Roman"/>
          <w:sz w:val="24"/>
          <w:szCs w:val="24"/>
        </w:rPr>
        <w:t xml:space="preserve">, площадью </w:t>
      </w:r>
      <w:r>
        <w:rPr>
          <w:rFonts w:ascii="Times New Roman" w:hAnsi="Times New Roman" w:cs="Times New Roman"/>
          <w:noProof/>
          <w:sz w:val="24"/>
          <w:szCs w:val="24"/>
        </w:rPr>
        <w:t>130</w:t>
      </w:r>
      <w:r>
        <w:rPr>
          <w:rFonts w:ascii="Times New Roman" w:hAnsi="Times New Roman" w:cs="Times New Roman"/>
          <w:sz w:val="24"/>
          <w:szCs w:val="24"/>
        </w:rPr>
        <w:t xml:space="preserve"> кв. м., высотой </w:t>
      </w:r>
      <w:r>
        <w:rPr>
          <w:rFonts w:ascii="Times New Roman" w:hAnsi="Times New Roman" w:cs="Times New Roman"/>
          <w:noProof/>
          <w:sz w:val="24"/>
          <w:szCs w:val="24"/>
        </w:rPr>
        <w:t>57,5</w:t>
      </w:r>
      <w:r>
        <w:rPr>
          <w:rFonts w:ascii="Times New Roman" w:hAnsi="Times New Roman" w:cs="Times New Roman"/>
          <w:sz w:val="24"/>
          <w:szCs w:val="24"/>
        </w:rPr>
        <w:t xml:space="preserve"> м.</w:t>
      </w:r>
      <w:commentRangeEnd w:id="16"/>
      <w:r w:rsidR="003B08D1">
        <w:rPr>
          <w:rStyle w:val="a8"/>
          <w:rFonts w:ascii="Times New Roman" w:hAnsi="Times New Roman" w:cs="Times New Roman"/>
        </w:rPr>
        <w:commentReference w:id="16"/>
      </w:r>
      <w:r>
        <w:rPr>
          <w:rFonts w:ascii="Times New Roman" w:hAnsi="Times New Roman" w:cs="Times New Roman"/>
          <w:sz w:val="24"/>
          <w:szCs w:val="24"/>
        </w:rPr>
        <w:t xml:space="preserve"> для использования под размещение средств связи (оборудования).</w:t>
      </w:r>
    </w:p>
    <w:p w14:paraId="718C76B2" w14:textId="77777777" w:rsidR="00E25968" w:rsidRDefault="00E25968" w:rsidP="00E25968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Приложение: </w:t>
      </w:r>
    </w:p>
    <w:p w14:paraId="34B288B2" w14:textId="77777777" w:rsidR="00E25968" w:rsidRDefault="00E25968" w:rsidP="00E25968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Информация о субарендаторе, договоре и размещенном оборудовании.</w:t>
      </w:r>
    </w:p>
    <w:p w14:paraId="4032DC39" w14:textId="77777777" w:rsidR="00E25968" w:rsidRDefault="00E25968" w:rsidP="00E25968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7A373C16" w14:textId="77777777" w:rsidR="00E25968" w:rsidRDefault="00E25968" w:rsidP="00E25968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34091FD7" w14:textId="77777777" w:rsidR="00E25968" w:rsidRDefault="00E25968" w:rsidP="00E25968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3B1F4D5C" w14:textId="77777777" w:rsidR="00E25968" w:rsidRDefault="00E25968" w:rsidP="00E25968"/>
    <w:p w14:paraId="30CF23F9" w14:textId="77777777" w:rsidR="00BE552F" w:rsidRDefault="00BE552F" w:rsidP="00BE552F">
      <w:r>
        <w:t xml:space="preserve">С уважением, </w:t>
      </w:r>
    </w:p>
    <w:p w14:paraId="15A3D918" w14:textId="77777777" w:rsidR="00BE552F" w:rsidRDefault="00BE552F" w:rsidP="00BE552F">
      <w:pPr>
        <w:rPr>
          <w:b/>
        </w:rPr>
      </w:pPr>
      <w:r>
        <w:rPr>
          <w:b/>
        </w:rPr>
        <w:t>Представитель</w:t>
      </w:r>
    </w:p>
    <w:p w14:paraId="523B0893" w14:textId="097AEB99" w:rsidR="00E25968" w:rsidRDefault="00B66385" w:rsidP="00BE552F">
      <w:pPr>
        <w:rPr>
          <w:b/>
        </w:rPr>
      </w:pPr>
      <w:r>
        <w:rPr>
          <w:b/>
        </w:rPr>
        <w:t>А</w:t>
      </w:r>
      <w:r w:rsidR="00BE552F">
        <w:rPr>
          <w:b/>
        </w:rPr>
        <w:t xml:space="preserve">О «Русские Башни»                                                </w:t>
      </w:r>
      <w:commentRangeStart w:id="17"/>
      <w:r w:rsidR="00BE552F">
        <w:rPr>
          <w:b/>
        </w:rPr>
        <w:t>А.Г. Березин</w:t>
      </w:r>
      <w:commentRangeEnd w:id="17"/>
      <w:r w:rsidR="003B08D1">
        <w:rPr>
          <w:rStyle w:val="a8"/>
        </w:rPr>
        <w:commentReference w:id="17"/>
      </w:r>
    </w:p>
    <w:p w14:paraId="62E3B3D8" w14:textId="547742E7" w:rsidR="00BE552F" w:rsidRDefault="00BE552F" w:rsidP="00BE552F">
      <w:pPr>
        <w:rPr>
          <w:b/>
        </w:rPr>
      </w:pPr>
    </w:p>
    <w:p w14:paraId="7E4E8529" w14:textId="25576FA8" w:rsidR="00BE552F" w:rsidRDefault="00BE552F" w:rsidP="00BE552F">
      <w:pPr>
        <w:rPr>
          <w:b/>
        </w:rPr>
      </w:pPr>
    </w:p>
    <w:p w14:paraId="266339F4" w14:textId="47B308C7" w:rsidR="00BE552F" w:rsidRDefault="00BE552F" w:rsidP="00BE552F">
      <w:pPr>
        <w:rPr>
          <w:b/>
        </w:rPr>
      </w:pPr>
    </w:p>
    <w:p w14:paraId="3A648A8B" w14:textId="3E23BE94" w:rsidR="00BE552F" w:rsidRDefault="00BE552F" w:rsidP="00BE552F">
      <w:pPr>
        <w:rPr>
          <w:b/>
        </w:rPr>
      </w:pPr>
    </w:p>
    <w:p w14:paraId="7C530390" w14:textId="77777777" w:rsidR="00BE552F" w:rsidRDefault="00BE552F" w:rsidP="00BE552F"/>
    <w:p w14:paraId="3DC4E21E" w14:textId="77777777" w:rsidR="00E25968" w:rsidRDefault="00E25968" w:rsidP="00E25968"/>
    <w:p w14:paraId="45237642" w14:textId="77777777" w:rsidR="00E25968" w:rsidRDefault="00E25968" w:rsidP="00E25968"/>
    <w:p w14:paraId="7C7CA840" w14:textId="77777777" w:rsidR="00E25968" w:rsidRDefault="00E25968" w:rsidP="00E25968"/>
    <w:p w14:paraId="554F9D21" w14:textId="77777777" w:rsidR="00E25968" w:rsidRDefault="00E25968" w:rsidP="00E25968"/>
    <w:p w14:paraId="6A4BDAD2" w14:textId="77777777" w:rsidR="00E25968" w:rsidRDefault="00E25968" w:rsidP="00E25968">
      <w:pPr>
        <w:rPr>
          <w:sz w:val="20"/>
          <w:szCs w:val="20"/>
        </w:rPr>
      </w:pPr>
      <w:commentRangeStart w:id="18"/>
      <w:r>
        <w:rPr>
          <w:sz w:val="20"/>
          <w:szCs w:val="20"/>
        </w:rPr>
        <w:t>Исп. Березин А.Г.</w:t>
      </w:r>
    </w:p>
    <w:p w14:paraId="4577E408" w14:textId="156F185C" w:rsidR="00B76427" w:rsidRPr="00787A98" w:rsidRDefault="00B76427" w:rsidP="00E25968">
      <w:pPr>
        <w:rPr>
          <w:sz w:val="20"/>
          <w:szCs w:val="20"/>
        </w:rPr>
      </w:pPr>
      <w:r w:rsidRPr="00B76427">
        <w:rPr>
          <w:sz w:val="20"/>
          <w:szCs w:val="20"/>
          <w:lang w:val="en-US"/>
        </w:rPr>
        <w:t>mail</w:t>
      </w:r>
      <w:r w:rsidRPr="00787A98">
        <w:rPr>
          <w:sz w:val="20"/>
          <w:szCs w:val="20"/>
        </w:rPr>
        <w:t xml:space="preserve">: </w:t>
      </w:r>
      <w:hyperlink r:id="rId12" w:history="1">
        <w:r w:rsidRPr="00AA5E18">
          <w:rPr>
            <w:rStyle w:val="a3"/>
            <w:sz w:val="20"/>
            <w:szCs w:val="20"/>
            <w:lang w:val="en-US"/>
          </w:rPr>
          <w:t>a</w:t>
        </w:r>
        <w:r w:rsidRPr="00787A98">
          <w:rPr>
            <w:rStyle w:val="a3"/>
            <w:sz w:val="20"/>
            <w:szCs w:val="20"/>
          </w:rPr>
          <w:t>.</w:t>
        </w:r>
        <w:r w:rsidRPr="00AA5E18">
          <w:rPr>
            <w:rStyle w:val="a3"/>
            <w:sz w:val="20"/>
            <w:szCs w:val="20"/>
            <w:lang w:val="en-US"/>
          </w:rPr>
          <w:t>berezin</w:t>
        </w:r>
        <w:r w:rsidRPr="00787A98">
          <w:rPr>
            <w:rStyle w:val="a3"/>
            <w:sz w:val="20"/>
            <w:szCs w:val="20"/>
          </w:rPr>
          <w:t>@</w:t>
        </w:r>
        <w:r w:rsidRPr="00AA5E18">
          <w:rPr>
            <w:rStyle w:val="a3"/>
            <w:sz w:val="20"/>
            <w:szCs w:val="20"/>
            <w:lang w:val="en-US"/>
          </w:rPr>
          <w:t>newtowers</w:t>
        </w:r>
        <w:r w:rsidRPr="00787A98">
          <w:rPr>
            <w:rStyle w:val="a3"/>
            <w:sz w:val="20"/>
            <w:szCs w:val="20"/>
          </w:rPr>
          <w:t>.</w:t>
        </w:r>
        <w:r w:rsidRPr="00AA5E18">
          <w:rPr>
            <w:rStyle w:val="a3"/>
            <w:sz w:val="20"/>
            <w:szCs w:val="20"/>
            <w:lang w:val="en-US"/>
          </w:rPr>
          <w:t>ru</w:t>
        </w:r>
      </w:hyperlink>
      <w:commentRangeEnd w:id="18"/>
      <w:r w:rsidR="003B08D1">
        <w:rPr>
          <w:rStyle w:val="a8"/>
        </w:rPr>
        <w:commentReference w:id="18"/>
      </w:r>
    </w:p>
    <w:p w14:paraId="2BAC4295" w14:textId="06212778" w:rsidR="00E25968" w:rsidRPr="00787A98" w:rsidDel="003B08D1" w:rsidRDefault="00E25968" w:rsidP="00E25968">
      <w:pPr>
        <w:rPr>
          <w:del w:id="19" w:author="Лисичкин Олег" w:date="2024-07-01T12:02:00Z"/>
        </w:rPr>
      </w:pPr>
      <w:del w:id="20" w:author="Лисичкин Олег" w:date="2024-07-01T12:02:00Z">
        <w:r w:rsidRPr="00787A98" w:rsidDel="003B08D1">
          <w:rPr>
            <w:sz w:val="20"/>
            <w:szCs w:val="20"/>
          </w:rPr>
          <w:delText>8-968-992-99-30</w:delText>
        </w:r>
        <w:r w:rsidRPr="00787A98" w:rsidDel="003B08D1">
          <w:delText xml:space="preserve"> </w:delText>
        </w:r>
      </w:del>
    </w:p>
    <w:p w14:paraId="0A83140A" w14:textId="77777777" w:rsidR="00E25968" w:rsidRPr="00787A98" w:rsidRDefault="00E25968" w:rsidP="00E25968">
      <w:pPr>
        <w:jc w:val="right"/>
      </w:pPr>
    </w:p>
    <w:p w14:paraId="61A4892A" w14:textId="403E266D" w:rsidR="00E25968" w:rsidRDefault="00E25968" w:rsidP="00E25968">
      <w:pPr>
        <w:jc w:val="right"/>
        <w:rPr>
          <w:ins w:id="21" w:author="Александр Чолий" w:date="2024-11-14T11:52:00Z"/>
        </w:rPr>
      </w:pPr>
    </w:p>
    <w:p w14:paraId="2B5506F4" w14:textId="77F892EF" w:rsidR="00D326B4" w:rsidRDefault="00D326B4" w:rsidP="00E25968">
      <w:pPr>
        <w:jc w:val="right"/>
        <w:rPr>
          <w:ins w:id="22" w:author="Александр Чолий" w:date="2024-11-14T11:52:00Z"/>
        </w:rPr>
      </w:pPr>
    </w:p>
    <w:p w14:paraId="1629C1EE" w14:textId="77777777" w:rsidR="00D326B4" w:rsidRPr="00787A98" w:rsidRDefault="00D326B4" w:rsidP="00E25968">
      <w:pPr>
        <w:jc w:val="right"/>
      </w:pPr>
    </w:p>
    <w:p w14:paraId="525CF004" w14:textId="77777777" w:rsidR="00E25968" w:rsidRDefault="00E25968" w:rsidP="00E25968">
      <w:pPr>
        <w:jc w:val="right"/>
      </w:pPr>
      <w:r>
        <w:lastRenderedPageBreak/>
        <w:t>Приложение №1</w:t>
      </w:r>
    </w:p>
    <w:p w14:paraId="52709EDF" w14:textId="77777777" w:rsidR="00E25968" w:rsidRDefault="00E25968" w:rsidP="00E25968">
      <w:pPr>
        <w:jc w:val="right"/>
      </w:pPr>
    </w:p>
    <w:p w14:paraId="458BAD8C" w14:textId="77777777" w:rsidR="00E25968" w:rsidRDefault="00E25968" w:rsidP="00E25968">
      <w:pPr>
        <w:jc w:val="center"/>
      </w:pPr>
      <w:r>
        <w:t>Информация о субарендаторе, договоре и размещенном оборудовании.</w:t>
      </w:r>
    </w:p>
    <w:p w14:paraId="1A8DBA37" w14:textId="77777777" w:rsidR="00E25968" w:rsidRDefault="00E25968" w:rsidP="00E25968">
      <w:pPr>
        <w:spacing w:after="200" w:line="276" w:lineRule="auto"/>
        <w:ind w:left="720"/>
        <w:contextualSpacing/>
        <w:rPr>
          <w:rFonts w:eastAsia="Calibri"/>
          <w:lang w:eastAsia="en-US"/>
        </w:rPr>
      </w:pPr>
    </w:p>
    <w:p w14:paraId="4A2D881A" w14:textId="77777777" w:rsidR="00E25968" w:rsidRDefault="00E25968" w:rsidP="00E25968">
      <w:pPr>
        <w:pStyle w:val="a4"/>
        <w:numPr>
          <w:ilvl w:val="0"/>
          <w:numId w:val="1"/>
        </w:numPr>
        <w:spacing w:after="200" w:line="276" w:lineRule="auto"/>
      </w:pPr>
      <w:commentRangeStart w:id="23"/>
      <w:r>
        <w:rPr>
          <w:bCs/>
        </w:rPr>
        <w:t xml:space="preserve">Федеральное государственное унитарное предприятие </w:t>
      </w:r>
    </w:p>
    <w:p w14:paraId="4FCB2928" w14:textId="02DBDB4A" w:rsidR="00E25968" w:rsidDel="00174DAC" w:rsidRDefault="00E25968" w:rsidP="00E25968">
      <w:pPr>
        <w:pStyle w:val="a4"/>
        <w:rPr>
          <w:del w:id="24" w:author="Александр Чолий" w:date="2024-11-14T12:15:00Z"/>
        </w:rPr>
      </w:pPr>
      <w:del w:id="25" w:author="Александр Чолий" w:date="2024-11-14T12:15:00Z">
        <w:r w:rsidDel="00174DAC">
          <w:rPr>
            <w:bCs/>
          </w:rPr>
          <w:delText>«Российская  телевизионная и радиовещательная сеть» (РТРС).</w:delText>
        </w:r>
      </w:del>
    </w:p>
    <w:p w14:paraId="3FF6C9F5" w14:textId="10F0EEB1" w:rsidR="00E25968" w:rsidDel="00174DAC" w:rsidRDefault="00E25968" w:rsidP="00E25968">
      <w:pPr>
        <w:pStyle w:val="a4"/>
        <w:ind w:hanging="360"/>
        <w:rPr>
          <w:del w:id="26" w:author="Александр Чолий" w:date="2024-11-14T12:15:00Z"/>
          <w:color w:val="000000"/>
        </w:rPr>
      </w:pPr>
      <w:del w:id="27" w:author="Александр Чолий" w:date="2024-11-14T12:15:00Z">
        <w:r w:rsidDel="00174DAC">
          <w:delText xml:space="preserve">Договор № РБТ 92/13 от «01» мая 2013 г. </w:delText>
        </w:r>
        <w:r w:rsidDel="00174DAC">
          <w:rPr>
            <w:color w:val="000000"/>
          </w:rPr>
          <w:delText>действует в течение 360 дней.</w:delText>
        </w:r>
      </w:del>
    </w:p>
    <w:p w14:paraId="79AEA174" w14:textId="77777777" w:rsidR="00E25968" w:rsidRDefault="00E25968" w:rsidP="00E25968">
      <w:pPr>
        <w:pStyle w:val="a4"/>
        <w:ind w:left="714" w:hanging="357"/>
        <w:rPr>
          <w:color w:val="000000"/>
        </w:rPr>
      </w:pPr>
      <w:r>
        <w:t>Спецификация Оборудования Заказчика:</w:t>
      </w:r>
      <w:commentRangeEnd w:id="23"/>
      <w:r w:rsidR="003B08D1">
        <w:rPr>
          <w:rStyle w:val="a8"/>
        </w:rPr>
        <w:commentReference w:id="23"/>
      </w:r>
    </w:p>
    <w:tbl>
      <w:tblPr>
        <w:tblW w:w="9649" w:type="dxa"/>
        <w:tblInd w:w="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"/>
        <w:gridCol w:w="875"/>
        <w:gridCol w:w="835"/>
        <w:gridCol w:w="870"/>
        <w:gridCol w:w="1024"/>
        <w:gridCol w:w="737"/>
        <w:gridCol w:w="799"/>
        <w:gridCol w:w="797"/>
        <w:gridCol w:w="1045"/>
        <w:gridCol w:w="798"/>
        <w:gridCol w:w="720"/>
        <w:gridCol w:w="716"/>
        <w:tblGridChange w:id="28">
          <w:tblGrid>
            <w:gridCol w:w="433"/>
            <w:gridCol w:w="875"/>
            <w:gridCol w:w="835"/>
            <w:gridCol w:w="870"/>
            <w:gridCol w:w="1024"/>
            <w:gridCol w:w="737"/>
            <w:gridCol w:w="799"/>
            <w:gridCol w:w="797"/>
            <w:gridCol w:w="1045"/>
            <w:gridCol w:w="798"/>
            <w:gridCol w:w="720"/>
            <w:gridCol w:w="716"/>
          </w:tblGrid>
        </w:tblGridChange>
      </w:tblGrid>
      <w:tr w:rsidR="008506E5" w14:paraId="2DF1361D" w14:textId="77777777" w:rsidTr="008506E5">
        <w:trPr>
          <w:trHeight w:val="91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DD18" w14:textId="77777777" w:rsidR="008506E5" w:rsidRDefault="008506E5" w:rsidP="00EF4D3D">
            <w:pPr>
              <w:pStyle w:val="a5"/>
              <w:spacing w:before="240" w:after="200" w:line="276" w:lineRule="auto"/>
              <w:jc w:val="center"/>
              <w:rPr>
                <w:bCs/>
                <w:sz w:val="20"/>
                <w:szCs w:val="20"/>
                <w:u w:val="single"/>
                <w:lang w:eastAsia="en-US"/>
              </w:rPr>
            </w:pPr>
            <w:r>
              <w:rPr>
                <w:sz w:val="20"/>
                <w:szCs w:val="20"/>
                <w:u w:val="single"/>
                <w:lang w:eastAsia="en-US"/>
              </w:rPr>
              <w:t xml:space="preserve">№ </w:t>
            </w:r>
            <w:r>
              <w:rPr>
                <w:sz w:val="20"/>
                <w:szCs w:val="20"/>
                <w:u w:val="single"/>
                <w:lang w:eastAsia="en-US"/>
              </w:rPr>
              <w:br w:type="page"/>
              <w:t>п\п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AE" w14:textId="1EB5462F" w:rsidR="008506E5" w:rsidRDefault="008506E5" w:rsidP="00EF4D3D">
            <w:pPr>
              <w:pStyle w:val="a5"/>
              <w:spacing w:before="240" w:after="200" w:line="276" w:lineRule="auto"/>
              <w:jc w:val="center"/>
              <w:rPr>
                <w:ins w:id="29" w:author="Александр Чолий" w:date="2024-11-14T12:04:00Z"/>
                <w:sz w:val="20"/>
                <w:szCs w:val="20"/>
                <w:u w:val="single"/>
                <w:lang w:eastAsia="en-US"/>
              </w:rPr>
            </w:pPr>
            <w:ins w:id="30" w:author="Александр Чолий" w:date="2024-11-14T12:04:00Z">
              <w:r>
                <w:rPr>
                  <w:sz w:val="20"/>
                  <w:szCs w:val="20"/>
                  <w:u w:val="single"/>
                  <w:lang w:eastAsia="en-US"/>
                </w:rPr>
                <w:t>Оператор</w:t>
              </w:r>
            </w:ins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553F" w14:textId="3FA21074" w:rsidR="008506E5" w:rsidRDefault="008506E5" w:rsidP="00EF4D3D">
            <w:pPr>
              <w:pStyle w:val="a5"/>
              <w:spacing w:before="240" w:after="200" w:line="276" w:lineRule="auto"/>
              <w:jc w:val="center"/>
              <w:rPr>
                <w:ins w:id="31" w:author="Александр Чолий" w:date="2024-11-14T12:04:00Z"/>
                <w:sz w:val="20"/>
                <w:szCs w:val="20"/>
                <w:u w:val="single"/>
                <w:lang w:eastAsia="en-US"/>
              </w:rPr>
            </w:pPr>
            <w:ins w:id="32" w:author="Александр Чолий" w:date="2024-11-14T12:04:00Z">
              <w:r>
                <w:rPr>
                  <w:sz w:val="20"/>
                  <w:szCs w:val="20"/>
                  <w:u w:val="single"/>
                  <w:lang w:eastAsia="en-US"/>
                </w:rPr>
                <w:t>Номер договора</w:t>
              </w:r>
            </w:ins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C899" w14:textId="0C5F9434" w:rsidR="008506E5" w:rsidRDefault="008506E5" w:rsidP="00EF4D3D">
            <w:pPr>
              <w:pStyle w:val="a5"/>
              <w:spacing w:before="240" w:after="200" w:line="276" w:lineRule="auto"/>
              <w:jc w:val="center"/>
              <w:rPr>
                <w:bCs/>
                <w:sz w:val="20"/>
                <w:szCs w:val="20"/>
                <w:u w:val="single"/>
                <w:lang w:eastAsia="en-US"/>
              </w:rPr>
            </w:pPr>
            <w:r>
              <w:rPr>
                <w:sz w:val="20"/>
                <w:szCs w:val="20"/>
                <w:u w:val="single"/>
                <w:lang w:eastAsia="en-US"/>
              </w:rPr>
              <w:t>Тип антенны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581E" w14:textId="77777777" w:rsidR="008506E5" w:rsidRDefault="008506E5" w:rsidP="00EF4D3D">
            <w:pPr>
              <w:pStyle w:val="a5"/>
              <w:spacing w:before="240" w:after="200" w:line="276" w:lineRule="auto"/>
              <w:jc w:val="center"/>
              <w:rPr>
                <w:sz w:val="20"/>
                <w:szCs w:val="20"/>
                <w:u w:val="single"/>
                <w:lang w:eastAsia="en-US"/>
              </w:rPr>
            </w:pPr>
            <w:r>
              <w:rPr>
                <w:sz w:val="20"/>
                <w:szCs w:val="20"/>
                <w:u w:val="single"/>
                <w:lang w:eastAsia="en-US"/>
              </w:rPr>
              <w:t>Количество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F5C21" w14:textId="77777777" w:rsidR="008506E5" w:rsidRDefault="008506E5" w:rsidP="00EF4D3D">
            <w:pPr>
              <w:pStyle w:val="a5"/>
              <w:spacing w:before="240" w:after="200" w:line="276" w:lineRule="auto"/>
              <w:jc w:val="center"/>
              <w:rPr>
                <w:bCs/>
                <w:sz w:val="20"/>
                <w:szCs w:val="20"/>
                <w:u w:val="single"/>
                <w:lang w:eastAsia="en-US"/>
              </w:rPr>
            </w:pPr>
            <w:r>
              <w:rPr>
                <w:sz w:val="20"/>
                <w:szCs w:val="20"/>
                <w:u w:val="single"/>
                <w:lang w:eastAsia="en-US"/>
              </w:rPr>
              <w:t>Азимут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20AD" w14:textId="77777777" w:rsidR="008506E5" w:rsidRDefault="008506E5" w:rsidP="00EF4D3D">
            <w:pPr>
              <w:pStyle w:val="a5"/>
              <w:spacing w:before="240" w:after="200" w:line="276" w:lineRule="auto"/>
              <w:jc w:val="center"/>
              <w:rPr>
                <w:bCs/>
                <w:sz w:val="20"/>
                <w:szCs w:val="20"/>
                <w:u w:val="single"/>
                <w:lang w:eastAsia="en-US"/>
              </w:rPr>
            </w:pPr>
            <w:r>
              <w:rPr>
                <w:sz w:val="20"/>
                <w:szCs w:val="20"/>
                <w:u w:val="single"/>
                <w:lang w:eastAsia="en-US"/>
              </w:rPr>
              <w:t>Частота, мГц/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9A6" w14:textId="77777777" w:rsidR="008506E5" w:rsidRDefault="008506E5" w:rsidP="00EF4D3D">
            <w:pPr>
              <w:pStyle w:val="a5"/>
              <w:spacing w:before="240" w:after="200" w:line="276" w:lineRule="auto"/>
              <w:jc w:val="center"/>
              <w:rPr>
                <w:bCs/>
                <w:sz w:val="20"/>
                <w:szCs w:val="20"/>
                <w:u w:val="single"/>
                <w:lang w:eastAsia="en-US"/>
              </w:rPr>
            </w:pPr>
            <w:r>
              <w:rPr>
                <w:sz w:val="20"/>
                <w:szCs w:val="20"/>
                <w:u w:val="single"/>
                <w:lang w:eastAsia="en-US"/>
              </w:rPr>
              <w:t>Высота подвеса, м/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161C" w14:textId="77777777" w:rsidR="008506E5" w:rsidRDefault="008506E5" w:rsidP="00EF4D3D">
            <w:pPr>
              <w:pStyle w:val="a5"/>
              <w:spacing w:before="240" w:after="200" w:line="276" w:lineRule="auto"/>
              <w:jc w:val="center"/>
              <w:rPr>
                <w:sz w:val="20"/>
                <w:szCs w:val="20"/>
                <w:u w:val="single"/>
                <w:lang w:eastAsia="en-US"/>
              </w:rPr>
            </w:pPr>
            <w:r>
              <w:rPr>
                <w:sz w:val="20"/>
                <w:szCs w:val="20"/>
                <w:u w:val="single"/>
                <w:lang w:eastAsia="en-US"/>
              </w:rPr>
              <w:t>Габаритные размеры/мм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2416" w14:textId="77777777" w:rsidR="008506E5" w:rsidRDefault="008506E5" w:rsidP="00EF4D3D">
            <w:pPr>
              <w:pStyle w:val="a5"/>
              <w:spacing w:before="240" w:after="200" w:line="276" w:lineRule="auto"/>
              <w:jc w:val="center"/>
              <w:rPr>
                <w:sz w:val="20"/>
                <w:szCs w:val="20"/>
                <w:u w:val="single"/>
                <w:lang w:eastAsia="en-US"/>
              </w:rPr>
            </w:pPr>
            <w:r>
              <w:rPr>
                <w:sz w:val="20"/>
                <w:szCs w:val="20"/>
                <w:u w:val="single"/>
                <w:lang w:eastAsia="en-US"/>
              </w:rPr>
              <w:t>Вес антенны кг/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239D5" w14:textId="77777777" w:rsidR="008506E5" w:rsidRDefault="008506E5" w:rsidP="00EF4D3D">
            <w:pPr>
              <w:pStyle w:val="a5"/>
              <w:spacing w:before="240" w:after="200" w:line="276" w:lineRule="auto"/>
              <w:jc w:val="center"/>
              <w:rPr>
                <w:sz w:val="20"/>
                <w:szCs w:val="20"/>
                <w:u w:val="single"/>
                <w:lang w:eastAsia="en-US"/>
              </w:rPr>
            </w:pPr>
            <w:r>
              <w:rPr>
                <w:sz w:val="20"/>
                <w:szCs w:val="20"/>
                <w:u w:val="single"/>
                <w:lang w:eastAsia="en-US"/>
              </w:rPr>
              <w:t>Тип кабеля/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720D" w14:textId="77777777" w:rsidR="008506E5" w:rsidRDefault="008506E5" w:rsidP="00EF4D3D">
            <w:pPr>
              <w:pStyle w:val="a5"/>
              <w:spacing w:before="240" w:after="200" w:line="276" w:lineRule="auto"/>
              <w:jc w:val="center"/>
              <w:rPr>
                <w:sz w:val="20"/>
                <w:szCs w:val="20"/>
                <w:u w:val="single"/>
                <w:lang w:eastAsia="en-US"/>
              </w:rPr>
            </w:pPr>
            <w:r>
              <w:rPr>
                <w:sz w:val="20"/>
                <w:szCs w:val="20"/>
                <w:u w:val="single"/>
                <w:lang w:eastAsia="en-US"/>
              </w:rPr>
              <w:t>Вес кабеля, кг/</w:t>
            </w:r>
          </w:p>
        </w:tc>
      </w:tr>
      <w:tr w:rsidR="008506E5" w14:paraId="36AA2F7A" w14:textId="77777777" w:rsidTr="008506E5">
        <w:trPr>
          <w:trHeight w:val="476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5C4C3" w14:textId="77777777" w:rsidR="008506E5" w:rsidRDefault="008506E5" w:rsidP="00EF4D3D">
            <w:pPr>
              <w:pStyle w:val="a5"/>
              <w:spacing w:before="240" w:after="200" w:line="276" w:lineRule="auto"/>
              <w:jc w:val="center"/>
              <w:rPr>
                <w:sz w:val="20"/>
                <w:szCs w:val="20"/>
                <w:u w:val="single"/>
                <w:lang w:eastAsia="en-US"/>
              </w:rPr>
            </w:pPr>
            <w:r>
              <w:rPr>
                <w:sz w:val="20"/>
                <w:szCs w:val="20"/>
                <w:u w:val="single"/>
                <w:lang w:eastAsia="en-US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5D23" w14:textId="5E937880" w:rsidR="008506E5" w:rsidRDefault="008506E5" w:rsidP="00EF4D3D">
            <w:pPr>
              <w:pStyle w:val="a5"/>
              <w:spacing w:before="240" w:after="200" w:line="276" w:lineRule="auto"/>
              <w:rPr>
                <w:ins w:id="33" w:author="Александр Чолий" w:date="2024-11-14T12:04:00Z"/>
                <w:bCs/>
                <w:sz w:val="20"/>
                <w:szCs w:val="20"/>
                <w:u w:val="single"/>
                <w:lang w:eastAsia="en-US"/>
              </w:rPr>
            </w:pPr>
            <w:ins w:id="34" w:author="Александр Чолий" w:date="2024-11-14T12:04:00Z">
              <w:r>
                <w:rPr>
                  <w:bCs/>
                  <w:sz w:val="20"/>
                  <w:szCs w:val="20"/>
                  <w:u w:val="single"/>
                  <w:lang w:eastAsia="en-US"/>
                </w:rPr>
                <w:t>Мегафон</w:t>
              </w:r>
            </w:ins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4B20" w14:textId="4D779C69" w:rsidR="008506E5" w:rsidRDefault="008506E5" w:rsidP="00EF4D3D">
            <w:pPr>
              <w:pStyle w:val="a5"/>
              <w:spacing w:before="240" w:after="200" w:line="276" w:lineRule="auto"/>
              <w:rPr>
                <w:ins w:id="35" w:author="Александр Чолий" w:date="2024-11-14T12:04:00Z"/>
                <w:bCs/>
                <w:sz w:val="20"/>
                <w:szCs w:val="20"/>
                <w:u w:val="single"/>
                <w:lang w:eastAsia="en-US"/>
              </w:rPr>
            </w:pPr>
            <w:ins w:id="36" w:author="Александр Чолий" w:date="2024-11-14T12:05:00Z">
              <w:r>
                <w:rPr>
                  <w:bCs/>
                  <w:sz w:val="20"/>
                  <w:szCs w:val="20"/>
                  <w:u w:val="single"/>
                  <w:lang w:eastAsia="en-US"/>
                </w:rPr>
                <w:t>1828012</w:t>
              </w:r>
            </w:ins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3897" w14:textId="3264413B" w:rsidR="008506E5" w:rsidRDefault="008506E5" w:rsidP="00EF4D3D">
            <w:pPr>
              <w:pStyle w:val="a5"/>
              <w:spacing w:before="240" w:after="200" w:line="276" w:lineRule="auto"/>
              <w:rPr>
                <w:bCs/>
                <w:sz w:val="20"/>
                <w:szCs w:val="20"/>
                <w:u w:val="single"/>
                <w:lang w:eastAsia="en-US"/>
              </w:rPr>
            </w:pPr>
            <w:r>
              <w:rPr>
                <w:bCs/>
                <w:sz w:val="20"/>
                <w:szCs w:val="20"/>
                <w:u w:val="single"/>
                <w:lang w:eastAsia="en-US"/>
              </w:rPr>
              <w:t>Турникет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EB32" w14:textId="77777777" w:rsidR="008506E5" w:rsidRDefault="008506E5" w:rsidP="00EF4D3D">
            <w:pPr>
              <w:pStyle w:val="a5"/>
              <w:spacing w:before="240" w:after="200" w:line="276" w:lineRule="auto"/>
              <w:rPr>
                <w:bCs/>
                <w:sz w:val="20"/>
                <w:szCs w:val="20"/>
                <w:u w:val="single"/>
                <w:lang w:eastAsia="en-US"/>
              </w:rPr>
            </w:pPr>
            <w:r>
              <w:rPr>
                <w:bCs/>
                <w:sz w:val="20"/>
                <w:szCs w:val="20"/>
                <w:u w:val="single"/>
                <w:lang w:eastAsia="en-US"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BE33" w14:textId="77777777" w:rsidR="008506E5" w:rsidRDefault="008506E5" w:rsidP="00EF4D3D">
            <w:pPr>
              <w:pStyle w:val="a5"/>
              <w:spacing w:before="240" w:after="200" w:line="276" w:lineRule="auto"/>
              <w:jc w:val="center"/>
              <w:rPr>
                <w:bCs/>
                <w:sz w:val="20"/>
                <w:szCs w:val="20"/>
                <w:u w:val="single"/>
                <w:lang w:eastAsia="en-US"/>
              </w:rPr>
            </w:pPr>
            <w:r>
              <w:rPr>
                <w:bCs/>
                <w:sz w:val="20"/>
                <w:szCs w:val="20"/>
                <w:u w:val="single"/>
                <w:lang w:eastAsia="en-US"/>
              </w:rPr>
              <w:t>0-360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669E" w14:textId="77777777" w:rsidR="008506E5" w:rsidRDefault="008506E5" w:rsidP="00EF4D3D">
            <w:pPr>
              <w:pStyle w:val="a5"/>
              <w:spacing w:before="240" w:after="200" w:line="276" w:lineRule="auto"/>
              <w:jc w:val="center"/>
              <w:rPr>
                <w:bCs/>
                <w:sz w:val="20"/>
                <w:szCs w:val="20"/>
                <w:u w:val="single"/>
                <w:lang w:eastAsia="en-US"/>
              </w:rPr>
            </w:pPr>
            <w:r>
              <w:rPr>
                <w:bCs/>
                <w:sz w:val="20"/>
                <w:szCs w:val="20"/>
                <w:u w:val="single"/>
                <w:lang w:eastAsia="en-US"/>
              </w:rPr>
              <w:t>215,25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AF2A" w14:textId="77777777" w:rsidR="008506E5" w:rsidRDefault="008506E5" w:rsidP="00EF4D3D">
            <w:pPr>
              <w:pStyle w:val="a5"/>
              <w:spacing w:before="240" w:after="200" w:line="276" w:lineRule="auto"/>
              <w:rPr>
                <w:bCs/>
                <w:sz w:val="20"/>
                <w:szCs w:val="20"/>
                <w:u w:val="single"/>
                <w:lang w:eastAsia="en-US"/>
              </w:rPr>
            </w:pPr>
            <w:r>
              <w:rPr>
                <w:bCs/>
                <w:sz w:val="20"/>
                <w:szCs w:val="20"/>
                <w:u w:val="single"/>
                <w:lang w:eastAsia="en-US"/>
              </w:rPr>
              <w:t>47,5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AA29" w14:textId="77777777" w:rsidR="008506E5" w:rsidRDefault="008506E5" w:rsidP="00EF4D3D">
            <w:pPr>
              <w:pStyle w:val="a5"/>
              <w:spacing w:before="240" w:after="200" w:line="276" w:lineRule="auto"/>
              <w:rPr>
                <w:bCs/>
                <w:sz w:val="20"/>
                <w:szCs w:val="20"/>
                <w:u w:val="single"/>
                <w:lang w:eastAsia="en-US"/>
              </w:rPr>
            </w:pPr>
            <w:r>
              <w:rPr>
                <w:bCs/>
                <w:sz w:val="20"/>
                <w:szCs w:val="20"/>
                <w:u w:val="single"/>
                <w:lang w:eastAsia="en-US"/>
              </w:rPr>
              <w:t>4100х2300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C0CF" w14:textId="77777777" w:rsidR="008506E5" w:rsidRDefault="008506E5" w:rsidP="00EF4D3D">
            <w:pPr>
              <w:pStyle w:val="a5"/>
              <w:spacing w:before="240" w:after="200" w:line="276" w:lineRule="auto"/>
              <w:rPr>
                <w:bCs/>
                <w:sz w:val="20"/>
                <w:szCs w:val="20"/>
                <w:u w:val="single"/>
                <w:lang w:eastAsia="en-US"/>
              </w:rPr>
            </w:pPr>
            <w:r>
              <w:rPr>
                <w:bCs/>
                <w:sz w:val="20"/>
                <w:szCs w:val="20"/>
                <w:u w:val="single"/>
                <w:lang w:eastAsia="en-US"/>
              </w:rPr>
              <w:t>200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9DD7" w14:textId="77777777" w:rsidR="008506E5" w:rsidRDefault="008506E5" w:rsidP="00EF4D3D">
            <w:pPr>
              <w:pStyle w:val="a5"/>
              <w:spacing w:before="240" w:after="200" w:line="276" w:lineRule="auto"/>
              <w:rPr>
                <w:bCs/>
                <w:sz w:val="20"/>
                <w:szCs w:val="20"/>
                <w:u w:val="single"/>
                <w:lang w:eastAsia="en-US"/>
              </w:rPr>
            </w:pPr>
            <w:r>
              <w:rPr>
                <w:bCs/>
                <w:sz w:val="20"/>
                <w:szCs w:val="20"/>
                <w:u w:val="single"/>
                <w:lang w:eastAsia="en-US"/>
              </w:rPr>
              <w:t>РК-75-17-31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1661" w14:textId="77777777" w:rsidR="008506E5" w:rsidRDefault="008506E5" w:rsidP="00EF4D3D">
            <w:pPr>
              <w:pStyle w:val="a5"/>
              <w:spacing w:before="240" w:after="200" w:line="276" w:lineRule="auto"/>
              <w:rPr>
                <w:bCs/>
                <w:sz w:val="20"/>
                <w:szCs w:val="20"/>
                <w:u w:val="single"/>
                <w:lang w:eastAsia="en-US"/>
              </w:rPr>
            </w:pPr>
            <w:r>
              <w:rPr>
                <w:bCs/>
                <w:sz w:val="20"/>
                <w:szCs w:val="20"/>
                <w:u w:val="single"/>
                <w:lang w:eastAsia="en-US"/>
              </w:rPr>
              <w:t>15</w:t>
            </w:r>
          </w:p>
        </w:tc>
      </w:tr>
    </w:tbl>
    <w:p w14:paraId="39EC238D" w14:textId="5B8BB2CB" w:rsidR="00E25968" w:rsidRDefault="00E25968" w:rsidP="00E25968">
      <w:pPr>
        <w:rPr>
          <w:ins w:id="37" w:author="Александр Чолий" w:date="2024-11-14T12:15:00Z"/>
          <w:lang w:val="en-US"/>
        </w:rPr>
      </w:pPr>
    </w:p>
    <w:p w14:paraId="19570205" w14:textId="39F53F5A" w:rsidR="00174DAC" w:rsidRDefault="00174DAC" w:rsidP="00E25968">
      <w:pPr>
        <w:rPr>
          <w:ins w:id="38" w:author="Александр Чолий" w:date="2024-11-14T12:15:00Z"/>
          <w:lang w:val="en-US"/>
        </w:rPr>
      </w:pPr>
    </w:p>
    <w:p w14:paraId="108C28C1" w14:textId="28FD68DC" w:rsidR="00174DAC" w:rsidRPr="00174DAC" w:rsidRDefault="00174DAC" w:rsidP="00E25968">
      <w:pPr>
        <w:rPr>
          <w:rPrChange w:id="39" w:author="Александр Чолий" w:date="2024-11-14T12:15:00Z">
            <w:rPr>
              <w:lang w:val="en-US"/>
            </w:rPr>
          </w:rPrChange>
        </w:rPr>
      </w:pPr>
      <w:ins w:id="40" w:author="Александр Чолий" w:date="2024-11-14T12:15:00Z">
        <w:r>
          <w:t>* ОДНА ЕДИНАЯ ТАБЛИЦА ПО ВСЕМ ОПЕР.</w:t>
        </w:r>
      </w:ins>
    </w:p>
    <w:p w14:paraId="331CB5F6" w14:textId="77777777" w:rsidR="00E25968" w:rsidRDefault="00E25968" w:rsidP="00E25968">
      <w:pPr>
        <w:pStyle w:val="a4"/>
        <w:numPr>
          <w:ilvl w:val="0"/>
          <w:numId w:val="1"/>
        </w:numPr>
      </w:pPr>
      <w:commentRangeStart w:id="41"/>
      <w:r>
        <w:t>ПАО «ВымпелКом».</w:t>
      </w:r>
    </w:p>
    <w:p w14:paraId="6F7D5AC2" w14:textId="77777777" w:rsidR="00E25968" w:rsidRDefault="00E25968" w:rsidP="00E25968">
      <w:pPr>
        <w:ind w:left="360"/>
      </w:pPr>
      <w:r>
        <w:t xml:space="preserve">Договор № РБТ 013/15 от 10.07.2015г., действует в течение </w:t>
      </w:r>
      <w:commentRangeStart w:id="42"/>
      <w:r>
        <w:t>360 дней</w:t>
      </w:r>
      <w:commentRangeEnd w:id="42"/>
      <w:r w:rsidR="003B08D1">
        <w:rPr>
          <w:rStyle w:val="a8"/>
        </w:rPr>
        <w:commentReference w:id="42"/>
      </w:r>
      <w:r>
        <w:t>.</w:t>
      </w:r>
      <w:commentRangeEnd w:id="41"/>
      <w:r w:rsidR="003B08D1">
        <w:rPr>
          <w:rStyle w:val="a8"/>
        </w:rPr>
        <w:commentReference w:id="41"/>
      </w:r>
    </w:p>
    <w:p w14:paraId="370FADC0" w14:textId="42C1615C" w:rsidR="00E25968" w:rsidRDefault="00E25968" w:rsidP="00E25968">
      <w:pPr>
        <w:pStyle w:val="a4"/>
        <w:ind w:left="714" w:hanging="357"/>
        <w:rPr>
          <w:color w:val="000000"/>
        </w:rPr>
      </w:pPr>
      <w:commentRangeStart w:id="43"/>
      <w:r>
        <w:t>Спецификация Оборудования Заказчика:</w:t>
      </w:r>
      <w:commentRangeEnd w:id="43"/>
      <w:r w:rsidR="003B08D1">
        <w:rPr>
          <w:rStyle w:val="a8"/>
        </w:rPr>
        <w:commentReference w:id="43"/>
      </w:r>
      <w:commentRangeStart w:id="44"/>
      <w:ins w:id="45" w:author="Лисичкин Олег" w:date="2024-07-01T12:08:00Z">
        <w:r w:rsidR="003B08D1">
          <w:object w:dxaOrig="1543" w:dyaOrig="998" w14:anchorId="0FC0DDF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7.55pt;height:49.85pt" o:ole="">
              <v:imagedata r:id="rId13" o:title=""/>
            </v:shape>
            <o:OLEObject Type="Embed" ProgID="Excel.Sheet.12" ShapeID="_x0000_i1025" DrawAspect="Icon" ObjectID="_1793091708" r:id="rId14"/>
          </w:object>
        </w:r>
      </w:ins>
      <w:commentRangeEnd w:id="44"/>
      <w:ins w:id="46" w:author="Лисичкин Олег" w:date="2024-07-01T12:08:00Z">
        <w:r w:rsidR="003B08D1">
          <w:rPr>
            <w:rStyle w:val="a8"/>
          </w:rPr>
          <w:commentReference w:id="44"/>
        </w:r>
      </w:ins>
    </w:p>
    <w:p w14:paraId="6F898087" w14:textId="28D7B984" w:rsidR="00E25968" w:rsidRDefault="00CC3104" w:rsidP="00E25968">
      <w:r w:rsidRPr="00CC3104">
        <w:rPr>
          <w:noProof/>
        </w:rPr>
        <w:drawing>
          <wp:inline distT="0" distB="0" distL="0" distR="0" wp14:anchorId="756E582F" wp14:editId="2A272C36">
            <wp:extent cx="6480175" cy="25057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BCD3" w14:textId="77777777" w:rsidR="00E25968" w:rsidRDefault="00E25968" w:rsidP="00E25968">
      <w:pPr>
        <w:pStyle w:val="a4"/>
        <w:numPr>
          <w:ilvl w:val="0"/>
          <w:numId w:val="1"/>
        </w:numPr>
        <w:spacing w:after="200" w:line="276" w:lineRule="auto"/>
      </w:pPr>
      <w:r>
        <w:rPr>
          <w:bCs/>
        </w:rPr>
        <w:t>МБУ «Телестудия «АТВ-Центр»</w:t>
      </w:r>
    </w:p>
    <w:p w14:paraId="7B9C8ED7" w14:textId="77777777" w:rsidR="00E25968" w:rsidRDefault="00E25968" w:rsidP="00E25968">
      <w:pPr>
        <w:pStyle w:val="a4"/>
        <w:ind w:hanging="360"/>
        <w:rPr>
          <w:color w:val="000000"/>
        </w:rPr>
      </w:pPr>
      <w:r>
        <w:t xml:space="preserve">Договор № РБТ 91/13 от «01» мая 2013 г. </w:t>
      </w:r>
      <w:r>
        <w:rPr>
          <w:color w:val="000000"/>
        </w:rPr>
        <w:t>действует в течение 360 дней.</w:t>
      </w:r>
    </w:p>
    <w:p w14:paraId="4020C40B" w14:textId="77777777" w:rsidR="00E25968" w:rsidRDefault="00E25968" w:rsidP="00E25968">
      <w:pPr>
        <w:pStyle w:val="a4"/>
        <w:ind w:hanging="360"/>
      </w:pPr>
      <w:r>
        <w:t>Спецификация Оборудования Заказчика:</w:t>
      </w:r>
    </w:p>
    <w:p w14:paraId="440DB03D" w14:textId="77777777" w:rsidR="00E25968" w:rsidRDefault="00E25968" w:rsidP="00E25968">
      <w:pPr>
        <w:pStyle w:val="a4"/>
        <w:ind w:left="0"/>
        <w:rPr>
          <w:color w:val="000000"/>
        </w:rPr>
      </w:pPr>
      <w:r>
        <w:rPr>
          <w:noProof/>
        </w:rPr>
        <w:drawing>
          <wp:inline distT="0" distB="0" distL="0" distR="0" wp14:anchorId="346E8522" wp14:editId="0EF637E1">
            <wp:extent cx="6478270" cy="664210"/>
            <wp:effectExtent l="0" t="0" r="0" b="2540"/>
            <wp:docPr id="1035" name="Рисунок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F09F" w14:textId="77777777" w:rsidR="00E25968" w:rsidRDefault="00E25968" w:rsidP="00E25968">
      <w:pPr>
        <w:rPr>
          <w:lang w:val="en-US"/>
        </w:rPr>
        <w:sectPr w:rsidR="00E25968">
          <w:pgSz w:w="11906" w:h="16838"/>
          <w:pgMar w:top="1134" w:right="850" w:bottom="1134" w:left="851" w:header="708" w:footer="708" w:gutter="0"/>
          <w:cols w:space="720"/>
        </w:sectPr>
      </w:pPr>
    </w:p>
    <w:p w14:paraId="379F2551" w14:textId="77777777" w:rsidR="00E25968" w:rsidRDefault="00E25968" w:rsidP="00E25968">
      <w:pPr>
        <w:jc w:val="center"/>
        <w:rPr>
          <w:b/>
        </w:rPr>
      </w:pPr>
    </w:p>
    <w:tbl>
      <w:tblPr>
        <w:tblW w:w="9809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6123"/>
        <w:gridCol w:w="3686"/>
      </w:tblGrid>
      <w:tr w:rsidR="00EF4D3D" w14:paraId="0BBAAE49" w14:textId="77777777" w:rsidTr="00EF4D3D">
        <w:trPr>
          <w:trHeight w:val="2268"/>
        </w:trPr>
        <w:tc>
          <w:tcPr>
            <w:tcW w:w="6123" w:type="dxa"/>
          </w:tcPr>
          <w:tbl>
            <w:tblPr>
              <w:tblW w:w="6982" w:type="dxa"/>
              <w:tblLayout w:type="fixed"/>
              <w:tblLook w:val="04A0" w:firstRow="1" w:lastRow="0" w:firstColumn="1" w:lastColumn="0" w:noHBand="0" w:noVBand="1"/>
            </w:tblPr>
            <w:tblGrid>
              <w:gridCol w:w="2619"/>
              <w:gridCol w:w="4363"/>
            </w:tblGrid>
            <w:tr w:rsidR="00EF4D3D" w:rsidRPr="00BD749C" w14:paraId="174AC7CE" w14:textId="77777777" w:rsidTr="00EF4D3D">
              <w:trPr>
                <w:trHeight w:val="1655"/>
              </w:trPr>
              <w:tc>
                <w:tcPr>
                  <w:tcW w:w="2619" w:type="dxa"/>
                  <w:shd w:val="clear" w:color="auto" w:fill="auto"/>
                </w:tcPr>
                <w:p w14:paraId="00CEBB45" w14:textId="77777777" w:rsidR="00EF4D3D" w:rsidRDefault="00EF4D3D" w:rsidP="00EF4D3D">
                  <w:pPr>
                    <w:spacing w:line="160" w:lineRule="exact"/>
                    <w:ind w:left="-40"/>
                    <w:jc w:val="both"/>
                    <w:rPr>
                      <w:noProof/>
                    </w:rPr>
                  </w:pPr>
                  <w:r w:rsidRPr="004426E8"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13BCE0E4" wp14:editId="500C5169">
                            <wp:simplePos x="0" y="0"/>
                            <wp:positionH relativeFrom="column">
                              <wp:posOffset>1537335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0" cy="929640"/>
                            <wp:effectExtent l="0" t="0" r="38100" b="22860"/>
                            <wp:wrapNone/>
                            <wp:docPr id="6" name="Straight Connector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929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FF0000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line w14:anchorId="68979725" id="Straight Connector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1.05pt,-.3pt" to="121.0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" strokecolor="red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15F2F68C" w14:textId="77777777" w:rsidR="00EF4D3D" w:rsidRPr="00E97570" w:rsidRDefault="00EF4D3D" w:rsidP="00EF4D3D">
                  <w:pPr>
                    <w:ind w:left="-40"/>
                    <w:jc w:val="both"/>
                  </w:pPr>
                  <w:r w:rsidRPr="00E9757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039C0709" wp14:editId="13C6883D">
                        <wp:extent cx="1440180" cy="604552"/>
                        <wp:effectExtent l="0" t="0" r="7620" b="508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5163" cy="631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7570">
                    <w:t xml:space="preserve">   </w:t>
                  </w:r>
                </w:p>
              </w:tc>
              <w:tc>
                <w:tcPr>
                  <w:tcW w:w="4363" w:type="dxa"/>
                  <w:shd w:val="clear" w:color="auto" w:fill="auto"/>
                </w:tcPr>
                <w:p w14:paraId="14D0549D" w14:textId="63DD033E" w:rsidR="00EF4D3D" w:rsidRPr="00E97570" w:rsidRDefault="00B66385" w:rsidP="00B66385">
                  <w:pPr>
                    <w:ind w:left="-40"/>
                  </w:pPr>
                  <w:r>
                    <w:rPr>
                      <w:noProof/>
                    </w:rPr>
                    <w:drawing>
                      <wp:inline distT="0" distB="0" distL="0" distR="0" wp14:anchorId="30D24255" wp14:editId="0D47846F">
                        <wp:extent cx="1843405" cy="1476375"/>
                        <wp:effectExtent l="0" t="0" r="4445" b="9525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3405" cy="1476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ADFE93A" w14:textId="6AD06168" w:rsidR="00EF4D3D" w:rsidRDefault="00EF4D3D" w:rsidP="00EF4D3D">
            <w:pPr>
              <w:tabs>
                <w:tab w:val="left" w:pos="0"/>
              </w:tabs>
              <w:spacing w:line="276" w:lineRule="auto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</w:t>
            </w:r>
            <w:r w:rsidR="00B66385">
              <w:rPr>
                <w:rFonts w:ascii="Arial" w:eastAsia="MS Mincho" w:hAnsi="Arial" w:cs="Arial"/>
                <w:sz w:val="18"/>
                <w:szCs w:val="18"/>
                <w:u w:val="single"/>
                <w:lang w:eastAsia="ja-JP"/>
              </w:rPr>
              <w:t>22.03.2024</w:t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</w:t>
            </w: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№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___________</w:t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</w:t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</w:t>
            </w:r>
          </w:p>
          <w:p w14:paraId="6B03232B" w14:textId="77777777" w:rsidR="00EF4D3D" w:rsidRPr="007D6E7C" w:rsidRDefault="00EF4D3D" w:rsidP="00EF4D3D">
            <w:pPr>
              <w:spacing w:line="276" w:lineRule="auto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</w:p>
          <w:p w14:paraId="7269254D" w14:textId="77777777" w:rsidR="00EF4D3D" w:rsidRPr="007D6E7C" w:rsidRDefault="00EF4D3D" w:rsidP="00EF4D3D">
            <w:pPr>
              <w:spacing w:line="276" w:lineRule="auto"/>
              <w:rPr>
                <w:b/>
                <w:lang w:eastAsia="en-US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На №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</w:t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</w:t>
            </w: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от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______________</w:t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</w:t>
            </w:r>
          </w:p>
        </w:tc>
        <w:tc>
          <w:tcPr>
            <w:tcW w:w="3686" w:type="dxa"/>
          </w:tcPr>
          <w:p w14:paraId="46C8DE67" w14:textId="77777777" w:rsidR="00EF4D3D" w:rsidRDefault="00EF4D3D" w:rsidP="00EF4D3D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Начальнику </w:t>
            </w:r>
          </w:p>
          <w:p w14:paraId="2308F0C2" w14:textId="77777777" w:rsidR="00EF4D3D" w:rsidRDefault="00EF4D3D" w:rsidP="00EF4D3D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noProof/>
                <w:lang w:eastAsia="en-US"/>
              </w:rPr>
              <w:t>Астраханского</w:t>
            </w:r>
            <w:r>
              <w:rPr>
                <w:b/>
                <w:lang w:eastAsia="en-US"/>
              </w:rPr>
              <w:t xml:space="preserve"> РЦС </w:t>
            </w:r>
          </w:p>
          <w:p w14:paraId="29090610" w14:textId="77777777" w:rsidR="00EF4D3D" w:rsidRPr="0024795F" w:rsidRDefault="00EF4D3D" w:rsidP="00EF4D3D">
            <w:pPr>
              <w:spacing w:line="276" w:lineRule="auto"/>
              <w:rPr>
                <w:lang w:eastAsia="en-US"/>
              </w:rPr>
            </w:pPr>
            <w:r>
              <w:rPr>
                <w:b/>
                <w:noProof/>
                <w:lang w:eastAsia="en-US"/>
              </w:rPr>
              <w:t>Нагорному Н.Н.</w:t>
            </w:r>
            <w:r>
              <w:rPr>
                <w:b/>
                <w:lang w:eastAsia="en-US"/>
              </w:rPr>
              <w:t xml:space="preserve">   </w:t>
            </w:r>
          </w:p>
          <w:p w14:paraId="5A3A6782" w14:textId="77777777" w:rsidR="00EF4D3D" w:rsidRDefault="00EF4D3D" w:rsidP="00EF4D3D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  <w:p w14:paraId="0DA1BBF3" w14:textId="77777777" w:rsidR="00EF4D3D" w:rsidRDefault="00EF4D3D" w:rsidP="00EF4D3D">
            <w:pPr>
              <w:spacing w:line="276" w:lineRule="auto"/>
              <w:ind w:left="-250"/>
              <w:rPr>
                <w:b/>
                <w:sz w:val="22"/>
                <w:szCs w:val="22"/>
                <w:lang w:eastAsia="en-US"/>
              </w:rPr>
            </w:pPr>
          </w:p>
          <w:p w14:paraId="10B404F7" w14:textId="77777777" w:rsidR="00EF4D3D" w:rsidRDefault="00EF4D3D" w:rsidP="00EF4D3D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  <w:p w14:paraId="652F273C" w14:textId="77777777" w:rsidR="00EF4D3D" w:rsidRDefault="00EF4D3D" w:rsidP="00EF4D3D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  <w:p w14:paraId="5D0108C7" w14:textId="77777777" w:rsidR="00EF4D3D" w:rsidRDefault="00EF4D3D" w:rsidP="00EF4D3D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</w:tc>
      </w:tr>
    </w:tbl>
    <w:p w14:paraId="6F676DE3" w14:textId="77777777" w:rsidR="00E25968" w:rsidRDefault="00E25968" w:rsidP="00E25968">
      <w:pPr>
        <w:jc w:val="center"/>
        <w:rPr>
          <w:b/>
        </w:rPr>
      </w:pPr>
    </w:p>
    <w:p w14:paraId="6DEF9905" w14:textId="77777777" w:rsidR="00E25968" w:rsidRDefault="00E25968" w:rsidP="00E25968">
      <w:pPr>
        <w:jc w:val="center"/>
        <w:rPr>
          <w:b/>
        </w:rPr>
      </w:pPr>
    </w:p>
    <w:p w14:paraId="1BCE42E3" w14:textId="77777777" w:rsidR="00E25968" w:rsidRDefault="00E25968" w:rsidP="00E25968">
      <w:pPr>
        <w:jc w:val="center"/>
        <w:rPr>
          <w:b/>
        </w:rPr>
      </w:pPr>
    </w:p>
    <w:p w14:paraId="52E8D1DC" w14:textId="77777777" w:rsidR="00E25968" w:rsidRDefault="00E25968" w:rsidP="00E25968">
      <w:pPr>
        <w:jc w:val="center"/>
        <w:rPr>
          <w:b/>
        </w:rPr>
      </w:pPr>
    </w:p>
    <w:p w14:paraId="48C7C521" w14:textId="2405EFF2" w:rsidR="00E25968" w:rsidRDefault="00E25968" w:rsidP="00E25968">
      <w:pPr>
        <w:jc w:val="center"/>
      </w:pPr>
      <w:r>
        <w:rPr>
          <w:b/>
        </w:rPr>
        <w:t xml:space="preserve">Уважаемый </w:t>
      </w:r>
      <w:r w:rsidR="00686E6D">
        <w:rPr>
          <w:b/>
          <w:noProof/>
        </w:rPr>
        <w:t>Николай Николаевич</w:t>
      </w:r>
      <w:r>
        <w:rPr>
          <w:b/>
        </w:rPr>
        <w:t>!</w:t>
      </w:r>
    </w:p>
    <w:p w14:paraId="32E26585" w14:textId="77777777" w:rsidR="00E25968" w:rsidRDefault="00E25968" w:rsidP="00E25968"/>
    <w:p w14:paraId="325D73B0" w14:textId="77777777" w:rsidR="00E25968" w:rsidRDefault="00E25968" w:rsidP="00E25968">
      <w:pPr>
        <w:pStyle w:val="ConsPlusNonformat"/>
        <w:widowControl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УВЕДОМЛЕНИЕ</w:t>
      </w:r>
    </w:p>
    <w:p w14:paraId="462BEEA5" w14:textId="77777777" w:rsidR="00E25968" w:rsidRDefault="00E25968" w:rsidP="00E25968">
      <w:pPr>
        <w:pStyle w:val="ConsPlusNonformat"/>
        <w:widowControl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E6F0344" w14:textId="77777777" w:rsidR="00E25968" w:rsidRDefault="00E25968" w:rsidP="00E25968">
      <w:pPr>
        <w:pStyle w:val="ConsPlusNonformat"/>
        <w:widowControl/>
        <w:spacing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соответствии с пунктом </w:t>
      </w:r>
      <w:r>
        <w:rPr>
          <w:rFonts w:ascii="Times New Roman" w:hAnsi="Times New Roman" w:cs="Times New Roman"/>
          <w:color w:val="000000"/>
          <w:sz w:val="24"/>
          <w:szCs w:val="24"/>
        </w:rPr>
        <w:t>3.3.11</w:t>
      </w:r>
      <w:r>
        <w:rPr>
          <w:rFonts w:ascii="Times New Roman" w:hAnsi="Times New Roman" w:cs="Times New Roman"/>
          <w:sz w:val="24"/>
          <w:szCs w:val="24"/>
        </w:rPr>
        <w:t xml:space="preserve"> договора аренды недвижимого имущества ОАО «РЖД» № </w:t>
      </w:r>
      <w:r>
        <w:rPr>
          <w:rFonts w:ascii="Times New Roman" w:hAnsi="Times New Roman" w:cs="Times New Roman"/>
          <w:noProof/>
          <w:sz w:val="24"/>
          <w:szCs w:val="24"/>
        </w:rPr>
        <w:t>ЦРИ/4/А/9940/12/000766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noProof/>
          <w:sz w:val="24"/>
          <w:szCs w:val="24"/>
        </w:rPr>
        <w:t>27.06.2012</w:t>
      </w:r>
      <w:r>
        <w:rPr>
          <w:rFonts w:ascii="Times New Roman" w:hAnsi="Times New Roman" w:cs="Times New Roman"/>
          <w:sz w:val="24"/>
          <w:szCs w:val="24"/>
        </w:rPr>
        <w:t xml:space="preserve">, заключенного между  ОАО «РЖД» в лице начальника </w:t>
      </w:r>
      <w:r>
        <w:rPr>
          <w:rFonts w:ascii="Times New Roman" w:hAnsi="Times New Roman" w:cs="Times New Roman"/>
          <w:noProof/>
          <w:sz w:val="24"/>
          <w:szCs w:val="24"/>
        </w:rPr>
        <w:t>Астраханского</w:t>
      </w:r>
      <w:r>
        <w:rPr>
          <w:rFonts w:ascii="Times New Roman" w:hAnsi="Times New Roman" w:cs="Times New Roman"/>
          <w:sz w:val="24"/>
          <w:szCs w:val="24"/>
        </w:rPr>
        <w:t xml:space="preserve"> регионального центра связи – структурного подразделения </w:t>
      </w:r>
      <w:r>
        <w:rPr>
          <w:rFonts w:ascii="Times New Roman" w:hAnsi="Times New Roman" w:cs="Times New Roman"/>
          <w:noProof/>
          <w:sz w:val="24"/>
          <w:szCs w:val="24"/>
        </w:rPr>
        <w:t>Саратовской</w:t>
      </w:r>
      <w:r>
        <w:rPr>
          <w:rFonts w:ascii="Times New Roman" w:hAnsi="Times New Roman" w:cs="Times New Roman"/>
          <w:sz w:val="24"/>
          <w:szCs w:val="24"/>
        </w:rPr>
        <w:t xml:space="preserve"> дирекции связи Центральной станции связи – филиала ОАО «РЖД» </w:t>
      </w:r>
      <w:r>
        <w:rPr>
          <w:rFonts w:ascii="Times New Roman" w:hAnsi="Times New Roman" w:cs="Times New Roman"/>
          <w:noProof/>
          <w:sz w:val="24"/>
          <w:szCs w:val="24"/>
        </w:rPr>
        <w:t>Еремина Бориса Николаевича</w:t>
      </w:r>
      <w:r>
        <w:rPr>
          <w:rFonts w:ascii="Times New Roman" w:hAnsi="Times New Roman" w:cs="Times New Roman"/>
          <w:sz w:val="24"/>
          <w:szCs w:val="24"/>
        </w:rPr>
        <w:t xml:space="preserve">   и  ООО «Русские Башни Транспорт» в лице генерального директора Богданова Сергея Александровича, настоящим уведомляем  Вас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  том,  что ООО «Русские Башни Транспорт»  договоры субаренды части недвижимого имущества,  в соответствии  с которым ООО «Русские Башни Транспорт» передают в субаренду часть АМС </w:t>
      </w:r>
      <w:r>
        <w:rPr>
          <w:rFonts w:ascii="Times New Roman" w:hAnsi="Times New Roman" w:cs="Times New Roman"/>
          <w:noProof/>
          <w:sz w:val="24"/>
          <w:szCs w:val="24"/>
        </w:rPr>
        <w:t>Ашулук (Тамбовка)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расположенного по адресу: </w:t>
      </w:r>
      <w:r>
        <w:rPr>
          <w:rFonts w:ascii="Times New Roman" w:hAnsi="Times New Roman" w:cs="Times New Roman"/>
          <w:noProof/>
          <w:sz w:val="24"/>
          <w:szCs w:val="24"/>
        </w:rPr>
        <w:t>Астраханская область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</w:rPr>
        <w:t>Харабалинский район, с. Тамбовка, ул. Придорожная, 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</w:rPr>
        <w:t>AST9005</w:t>
      </w:r>
      <w:r>
        <w:rPr>
          <w:rFonts w:ascii="Times New Roman" w:hAnsi="Times New Roman" w:cs="Times New Roman"/>
          <w:sz w:val="24"/>
          <w:szCs w:val="24"/>
        </w:rPr>
        <w:t xml:space="preserve">), кадастровый номер </w:t>
      </w:r>
      <w:r>
        <w:rPr>
          <w:rFonts w:ascii="Times New Roman" w:hAnsi="Times New Roman" w:cs="Times New Roman"/>
          <w:noProof/>
          <w:sz w:val="24"/>
          <w:szCs w:val="24"/>
        </w:rPr>
        <w:t>30-30-13/020/2011-142</w:t>
      </w:r>
      <w:r>
        <w:rPr>
          <w:rFonts w:ascii="Times New Roman" w:hAnsi="Times New Roman" w:cs="Times New Roman"/>
          <w:sz w:val="24"/>
          <w:szCs w:val="24"/>
        </w:rPr>
        <w:t xml:space="preserve">, площадью </w:t>
      </w:r>
      <w:r>
        <w:rPr>
          <w:rFonts w:ascii="Times New Roman" w:hAnsi="Times New Roman" w:cs="Times New Roman"/>
          <w:noProof/>
          <w:sz w:val="24"/>
          <w:szCs w:val="24"/>
        </w:rPr>
        <w:t>130</w:t>
      </w:r>
      <w:r>
        <w:rPr>
          <w:rFonts w:ascii="Times New Roman" w:hAnsi="Times New Roman" w:cs="Times New Roman"/>
          <w:sz w:val="24"/>
          <w:szCs w:val="24"/>
        </w:rPr>
        <w:t xml:space="preserve"> кв. м., высотой </w:t>
      </w:r>
      <w:r>
        <w:rPr>
          <w:rFonts w:ascii="Times New Roman" w:hAnsi="Times New Roman" w:cs="Times New Roman"/>
          <w:noProof/>
          <w:sz w:val="24"/>
          <w:szCs w:val="24"/>
        </w:rPr>
        <w:t>47,5</w:t>
      </w:r>
      <w:r>
        <w:rPr>
          <w:rFonts w:ascii="Times New Roman" w:hAnsi="Times New Roman" w:cs="Times New Roman"/>
          <w:sz w:val="24"/>
          <w:szCs w:val="24"/>
        </w:rPr>
        <w:t xml:space="preserve"> м. для использования под размещение средств связи (оборудования) </w:t>
      </w:r>
      <w:commentRangeStart w:id="47"/>
      <w:r>
        <w:rPr>
          <w:rFonts w:ascii="Times New Roman" w:hAnsi="Times New Roman" w:cs="Times New Roman"/>
          <w:sz w:val="24"/>
          <w:szCs w:val="24"/>
        </w:rPr>
        <w:t>с третьими лицами не заключались.</w:t>
      </w:r>
      <w:commentRangeEnd w:id="47"/>
      <w:r w:rsidR="00E209B1">
        <w:rPr>
          <w:rStyle w:val="a8"/>
          <w:rFonts w:ascii="Times New Roman" w:hAnsi="Times New Roman" w:cs="Times New Roman"/>
        </w:rPr>
        <w:commentReference w:id="47"/>
      </w:r>
    </w:p>
    <w:p w14:paraId="23DCFA95" w14:textId="77777777" w:rsidR="00E25968" w:rsidRDefault="00E25968" w:rsidP="00E25968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6F85E66A" w14:textId="77777777" w:rsidR="00E25968" w:rsidRDefault="00E25968" w:rsidP="00E25968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7EE56ADD" w14:textId="77777777" w:rsidR="00E25968" w:rsidRDefault="00E25968" w:rsidP="00E25968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424191F4" w14:textId="77777777" w:rsidR="00E25968" w:rsidRDefault="00E25968" w:rsidP="00E25968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61145831" w14:textId="77777777" w:rsidR="00E25968" w:rsidRDefault="00E25968" w:rsidP="00E25968"/>
    <w:p w14:paraId="17BC9650" w14:textId="77777777" w:rsidR="00BE552F" w:rsidRDefault="00BE552F" w:rsidP="00BE552F">
      <w:r>
        <w:t xml:space="preserve">С уважением, </w:t>
      </w:r>
    </w:p>
    <w:p w14:paraId="38DF3D3A" w14:textId="77777777" w:rsidR="00BE552F" w:rsidRDefault="00BE552F" w:rsidP="00BE552F">
      <w:pPr>
        <w:rPr>
          <w:b/>
        </w:rPr>
      </w:pPr>
      <w:r>
        <w:rPr>
          <w:b/>
        </w:rPr>
        <w:t>Представитель</w:t>
      </w:r>
    </w:p>
    <w:p w14:paraId="5265F58E" w14:textId="2170D00D" w:rsidR="00E25968" w:rsidRDefault="00B66385" w:rsidP="00BE552F">
      <w:pPr>
        <w:rPr>
          <w:b/>
        </w:rPr>
      </w:pPr>
      <w:r>
        <w:rPr>
          <w:b/>
        </w:rPr>
        <w:t>А</w:t>
      </w:r>
      <w:r w:rsidR="00BE552F">
        <w:rPr>
          <w:b/>
        </w:rPr>
        <w:t>О «Русские Башни»                                                А.Г. Березин</w:t>
      </w:r>
    </w:p>
    <w:p w14:paraId="29105C0A" w14:textId="73A7B7AF" w:rsidR="00BE552F" w:rsidRDefault="00BE552F" w:rsidP="00BE552F">
      <w:pPr>
        <w:rPr>
          <w:b/>
        </w:rPr>
      </w:pPr>
    </w:p>
    <w:p w14:paraId="043E9C6E" w14:textId="7103D225" w:rsidR="00BE552F" w:rsidRDefault="00BE552F" w:rsidP="00BE552F">
      <w:pPr>
        <w:rPr>
          <w:b/>
        </w:rPr>
      </w:pPr>
    </w:p>
    <w:p w14:paraId="3AA1B965" w14:textId="69523D84" w:rsidR="00BE552F" w:rsidRDefault="00BE552F" w:rsidP="00BE552F">
      <w:pPr>
        <w:rPr>
          <w:b/>
        </w:rPr>
      </w:pPr>
    </w:p>
    <w:p w14:paraId="6A5C7C07" w14:textId="77777777" w:rsidR="0075384C" w:rsidRDefault="0075384C" w:rsidP="00E25968"/>
    <w:p w14:paraId="0073ACE2" w14:textId="77777777" w:rsidR="00E25968" w:rsidRDefault="00E25968" w:rsidP="00E25968"/>
    <w:p w14:paraId="70BBFD17" w14:textId="77777777" w:rsidR="00E25968" w:rsidRDefault="00E25968" w:rsidP="00E25968">
      <w:pPr>
        <w:rPr>
          <w:sz w:val="20"/>
          <w:szCs w:val="20"/>
        </w:rPr>
      </w:pPr>
      <w:r>
        <w:rPr>
          <w:sz w:val="20"/>
          <w:szCs w:val="20"/>
        </w:rPr>
        <w:t>Исп. Березин А.Г.</w:t>
      </w:r>
    </w:p>
    <w:p w14:paraId="241957D8" w14:textId="4AE28222" w:rsidR="00B76427" w:rsidRPr="00787A98" w:rsidRDefault="00B76427" w:rsidP="00E25968">
      <w:pPr>
        <w:rPr>
          <w:sz w:val="20"/>
          <w:szCs w:val="20"/>
        </w:rPr>
      </w:pPr>
      <w:r w:rsidRPr="00B76427">
        <w:rPr>
          <w:sz w:val="20"/>
          <w:szCs w:val="20"/>
          <w:lang w:val="en-US"/>
        </w:rPr>
        <w:t>mail</w:t>
      </w:r>
      <w:r w:rsidRPr="00787A98">
        <w:rPr>
          <w:sz w:val="20"/>
          <w:szCs w:val="20"/>
        </w:rPr>
        <w:t xml:space="preserve">: </w:t>
      </w:r>
      <w:hyperlink r:id="rId17" w:history="1">
        <w:r w:rsidRPr="00AA5E18">
          <w:rPr>
            <w:rStyle w:val="a3"/>
            <w:sz w:val="20"/>
            <w:szCs w:val="20"/>
            <w:lang w:val="en-US"/>
          </w:rPr>
          <w:t>a</w:t>
        </w:r>
        <w:r w:rsidRPr="00787A98">
          <w:rPr>
            <w:rStyle w:val="a3"/>
            <w:sz w:val="20"/>
            <w:szCs w:val="20"/>
          </w:rPr>
          <w:t>.</w:t>
        </w:r>
        <w:r w:rsidRPr="00AA5E18">
          <w:rPr>
            <w:rStyle w:val="a3"/>
            <w:sz w:val="20"/>
            <w:szCs w:val="20"/>
            <w:lang w:val="en-US"/>
          </w:rPr>
          <w:t>berezin</w:t>
        </w:r>
        <w:r w:rsidRPr="00787A98">
          <w:rPr>
            <w:rStyle w:val="a3"/>
            <w:sz w:val="20"/>
            <w:szCs w:val="20"/>
          </w:rPr>
          <w:t>@</w:t>
        </w:r>
        <w:r w:rsidRPr="00AA5E18">
          <w:rPr>
            <w:rStyle w:val="a3"/>
            <w:sz w:val="20"/>
            <w:szCs w:val="20"/>
            <w:lang w:val="en-US"/>
          </w:rPr>
          <w:t>newtowers</w:t>
        </w:r>
        <w:r w:rsidRPr="00787A98">
          <w:rPr>
            <w:rStyle w:val="a3"/>
            <w:sz w:val="20"/>
            <w:szCs w:val="20"/>
          </w:rPr>
          <w:t>.</w:t>
        </w:r>
        <w:r w:rsidRPr="00AA5E18">
          <w:rPr>
            <w:rStyle w:val="a3"/>
            <w:sz w:val="20"/>
            <w:szCs w:val="20"/>
            <w:lang w:val="en-US"/>
          </w:rPr>
          <w:t>ru</w:t>
        </w:r>
      </w:hyperlink>
    </w:p>
    <w:p w14:paraId="706A85AB" w14:textId="61FC38BB" w:rsidR="00E25968" w:rsidRDefault="00E25968" w:rsidP="00E25968">
      <w:r>
        <w:rPr>
          <w:sz w:val="20"/>
          <w:szCs w:val="20"/>
        </w:rPr>
        <w:t>8-968-992-99-30</w:t>
      </w:r>
      <w:r>
        <w:t xml:space="preserve"> </w:t>
      </w:r>
    </w:p>
    <w:p w14:paraId="4D0A2772" w14:textId="77777777" w:rsidR="00E25968" w:rsidRDefault="00E25968" w:rsidP="00E25968">
      <w:pPr>
        <w:jc w:val="center"/>
        <w:rPr>
          <w:b/>
        </w:rPr>
      </w:pPr>
    </w:p>
    <w:p w14:paraId="19981E27" w14:textId="77777777" w:rsidR="00E25968" w:rsidRDefault="00E25968" w:rsidP="00E25968">
      <w:pPr>
        <w:jc w:val="center"/>
        <w:rPr>
          <w:b/>
        </w:rPr>
      </w:pPr>
    </w:p>
    <w:p w14:paraId="7BC97A8F" w14:textId="77777777" w:rsidR="00E25968" w:rsidRDefault="00E25968" w:rsidP="00E25968">
      <w:pPr>
        <w:jc w:val="center"/>
        <w:rPr>
          <w:b/>
        </w:rPr>
      </w:pPr>
    </w:p>
    <w:p w14:paraId="01E70407" w14:textId="77777777" w:rsidR="00E25968" w:rsidRPr="00B76427" w:rsidRDefault="00E25968" w:rsidP="00E25968">
      <w:pPr>
        <w:rPr>
          <w:lang w:val="en-US"/>
        </w:rPr>
      </w:pPr>
    </w:p>
    <w:sectPr w:rsidR="00E25968" w:rsidRPr="00B76427" w:rsidSect="0075384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Лисичкин Олег" w:date="2024-07-01T11:53:00Z" w:initials="ЛО">
    <w:p w14:paraId="3B9ABC72" w14:textId="258AAD39" w:rsidR="00787A98" w:rsidRPr="00787A98" w:rsidRDefault="00787A98">
      <w:pPr>
        <w:pStyle w:val="a9"/>
      </w:pPr>
      <w:r>
        <w:rPr>
          <w:rStyle w:val="a8"/>
        </w:rPr>
        <w:annotationRef/>
      </w:r>
      <w:r>
        <w:rPr>
          <w:rStyle w:val="a8"/>
        </w:rPr>
        <w:t>Дата в момент формирования печатной формы</w:t>
      </w:r>
    </w:p>
  </w:comment>
  <w:comment w:id="1" w:author="Лисичкин Олег" w:date="2024-07-01T11:53:00Z" w:initials="ЛО">
    <w:p w14:paraId="1C2498DD" w14:textId="16B1BC8A" w:rsidR="00787A98" w:rsidRPr="00787A98" w:rsidRDefault="00787A98">
      <w:pPr>
        <w:pStyle w:val="a9"/>
      </w:pPr>
      <w:r>
        <w:rPr>
          <w:rStyle w:val="a8"/>
        </w:rPr>
        <w:annotationRef/>
      </w:r>
      <w:r>
        <w:t xml:space="preserve">Поля нет в ТС, есть только в </w:t>
      </w:r>
      <w:r>
        <w:rPr>
          <w:lang w:val="en-US"/>
        </w:rPr>
        <w:t>Excel</w:t>
      </w:r>
    </w:p>
  </w:comment>
  <w:comment w:id="4" w:author="Лисичкин Олег" w:date="2024-07-01T11:53:00Z" w:initials="ЛО">
    <w:p w14:paraId="4FFE6A86" w14:textId="2AE91214" w:rsidR="00787A98" w:rsidRDefault="00787A98">
      <w:pPr>
        <w:pStyle w:val="a9"/>
      </w:pPr>
      <w:r>
        <w:rPr>
          <w:rStyle w:val="a8"/>
        </w:rPr>
        <w:annotationRef/>
      </w:r>
      <w:r>
        <w:t>ФИО убираем</w:t>
      </w:r>
    </w:p>
  </w:comment>
  <w:comment w:id="8" w:author="Лисичкин Олег" w:date="2024-07-01T11:54:00Z" w:initials="ЛО">
    <w:p w14:paraId="27B12680" w14:textId="77777777" w:rsidR="00787A98" w:rsidRDefault="00787A98" w:rsidP="00787A98">
      <w:r>
        <w:rPr>
          <w:rStyle w:val="a8"/>
        </w:rPr>
        <w:annotationRef/>
      </w:r>
      <w:r>
        <w:t xml:space="preserve">В </w:t>
      </w:r>
      <w:r>
        <w:rPr>
          <w:lang w:val="en-US"/>
        </w:rPr>
        <w:t>GL</w:t>
      </w:r>
      <w:r w:rsidRPr="00787A98">
        <w:t xml:space="preserve"> </w:t>
      </w:r>
      <w:r>
        <w:t>поля:</w:t>
      </w:r>
    </w:p>
    <w:p w14:paraId="1AE8B923" w14:textId="521EB811" w:rsidR="00787A98" w:rsidRPr="00787A98" w:rsidRDefault="00787A98" w:rsidP="00787A98">
      <w:r w:rsidRPr="00787A98">
        <w:t>Рамочный договор (MLA-G):</w:t>
      </w:r>
    </w:p>
    <w:p w14:paraId="1C607C0D" w14:textId="040F6E3D" w:rsidR="00787A98" w:rsidRPr="00787A98" w:rsidRDefault="00787A98">
      <w:pPr>
        <w:pStyle w:val="a9"/>
      </w:pPr>
      <w:r w:rsidRPr="00787A98">
        <w:t>Дата подписания договора:</w:t>
      </w:r>
    </w:p>
  </w:comment>
  <w:comment w:id="9" w:author="Лисичкин Олег" w:date="2024-07-01T11:59:00Z" w:initials="ЛО">
    <w:p w14:paraId="7F884D85" w14:textId="0368B4E8" w:rsidR="00787A98" w:rsidRDefault="00787A98">
      <w:pPr>
        <w:pStyle w:val="a9"/>
      </w:pPr>
      <w:r>
        <w:rPr>
          <w:rStyle w:val="a8"/>
        </w:rPr>
        <w:annotationRef/>
      </w:r>
      <w:r>
        <w:t>Константа к каждому договору</w:t>
      </w:r>
    </w:p>
  </w:comment>
  <w:comment w:id="11" w:author="Лисичкин Олег" w:date="2024-07-01T11:59:00Z" w:initials="ЛО">
    <w:p w14:paraId="62F0E2CC" w14:textId="4CB70860" w:rsidR="00787A98" w:rsidRDefault="00787A98">
      <w:pPr>
        <w:pStyle w:val="a9"/>
      </w:pPr>
      <w:r>
        <w:rPr>
          <w:rStyle w:val="a8"/>
        </w:rPr>
        <w:annotationRef/>
      </w:r>
      <w:r>
        <w:t>Константа к каждому договору</w:t>
      </w:r>
    </w:p>
  </w:comment>
  <w:comment w:id="14" w:author="Лисичкин Олег" w:date="2024-07-01T12:01:00Z" w:initials="ЛО">
    <w:p w14:paraId="406EFA6F" w14:textId="18D535C2" w:rsidR="003B08D1" w:rsidRDefault="003B08D1">
      <w:pPr>
        <w:pStyle w:val="a9"/>
      </w:pPr>
      <w:r>
        <w:rPr>
          <w:rStyle w:val="a8"/>
        </w:rPr>
        <w:annotationRef/>
      </w:r>
      <w:r>
        <w:t>ТС, поле в паспорте опоры</w:t>
      </w:r>
    </w:p>
    <w:p w14:paraId="5A417A2D" w14:textId="4C6A92AB" w:rsidR="003B08D1" w:rsidRPr="003B08D1" w:rsidRDefault="003B08D1">
      <w:pPr>
        <w:pStyle w:val="a9"/>
      </w:pPr>
      <w:r w:rsidRPr="003B08D1">
        <w:t>Адрес:</w:t>
      </w:r>
    </w:p>
  </w:comment>
  <w:comment w:id="15" w:author="Лисичкин Олег" w:date="2024-07-01T12:01:00Z" w:initials="ЛО">
    <w:p w14:paraId="467C2560" w14:textId="049FF087" w:rsidR="003B08D1" w:rsidRDefault="003B08D1">
      <w:pPr>
        <w:pStyle w:val="a9"/>
      </w:pPr>
      <w:r>
        <w:rPr>
          <w:rStyle w:val="a8"/>
        </w:rPr>
        <w:annotationRef/>
      </w:r>
      <w:r>
        <w:t>Меняем на шифр опоры</w:t>
      </w:r>
    </w:p>
  </w:comment>
  <w:comment w:id="16" w:author="Лисичкин Олег" w:date="2024-07-01T12:02:00Z" w:initials="ЛО">
    <w:p w14:paraId="06DB23EB" w14:textId="4E527F6F" w:rsidR="003B08D1" w:rsidRDefault="003B08D1">
      <w:pPr>
        <w:pStyle w:val="a9"/>
      </w:pPr>
      <w:r>
        <w:rPr>
          <w:rStyle w:val="a8"/>
        </w:rPr>
        <w:annotationRef/>
      </w:r>
      <w:r>
        <w:t>Константа по договору</w:t>
      </w:r>
    </w:p>
  </w:comment>
  <w:comment w:id="17" w:author="Лисичкин Олег" w:date="2024-07-01T12:02:00Z" w:initials="ЛО">
    <w:p w14:paraId="4DEF9A71" w14:textId="23898C5B" w:rsidR="003B08D1" w:rsidRPr="003B08D1" w:rsidRDefault="003B08D1">
      <w:pPr>
        <w:pStyle w:val="a9"/>
      </w:pPr>
      <w:r>
        <w:rPr>
          <w:rStyle w:val="a8"/>
        </w:rPr>
        <w:annotationRef/>
      </w:r>
      <w:r>
        <w:t xml:space="preserve">ФИО </w:t>
      </w:r>
      <w:r>
        <w:rPr>
          <w:lang w:val="en-US"/>
        </w:rPr>
        <w:t>PM</w:t>
      </w:r>
      <w:r>
        <w:t>, кто выгрузил печатную форму</w:t>
      </w:r>
    </w:p>
  </w:comment>
  <w:comment w:id="18" w:author="Лисичкин Олег" w:date="2024-07-01T12:02:00Z" w:initials="ЛО">
    <w:p w14:paraId="40F3D8DF" w14:textId="468BC68F" w:rsidR="003B08D1" w:rsidRDefault="003B08D1">
      <w:pPr>
        <w:pStyle w:val="a9"/>
      </w:pPr>
      <w:r>
        <w:rPr>
          <w:rStyle w:val="a8"/>
        </w:rPr>
        <w:annotationRef/>
      </w:r>
      <w:r>
        <w:t xml:space="preserve">ФИО </w:t>
      </w:r>
      <w:r>
        <w:rPr>
          <w:lang w:val="en-US"/>
        </w:rPr>
        <w:t>PM</w:t>
      </w:r>
      <w:r>
        <w:t>, кто выгрузил печатную форму</w:t>
      </w:r>
    </w:p>
  </w:comment>
  <w:comment w:id="23" w:author="Лисичкин Олег" w:date="2024-07-01T12:09:00Z" w:initials="ЛО">
    <w:p w14:paraId="54DFD87E" w14:textId="77777777" w:rsidR="003B08D1" w:rsidRDefault="003B08D1">
      <w:pPr>
        <w:pStyle w:val="a9"/>
      </w:pPr>
      <w:r>
        <w:rPr>
          <w:rStyle w:val="a8"/>
        </w:rPr>
        <w:annotationRef/>
      </w:r>
      <w:r>
        <w:t>Данный контрагент отсутствует, не заполняем.</w:t>
      </w:r>
    </w:p>
    <w:p w14:paraId="3EF9C1EC" w14:textId="18362747" w:rsidR="003B08D1" w:rsidRPr="003B08D1" w:rsidRDefault="003B08D1">
      <w:pPr>
        <w:pStyle w:val="a9"/>
      </w:pPr>
      <w:r>
        <w:t xml:space="preserve">Заполняем только по действующим </w:t>
      </w:r>
      <w:r>
        <w:rPr>
          <w:lang w:val="en-US"/>
        </w:rPr>
        <w:t>TL</w:t>
      </w:r>
    </w:p>
  </w:comment>
  <w:comment w:id="42" w:author="Лисичкин Олег" w:date="2024-07-01T12:04:00Z" w:initials="ЛО">
    <w:p w14:paraId="228A1366" w14:textId="6BCC86E3" w:rsidR="003B08D1" w:rsidRPr="003B08D1" w:rsidRDefault="003B08D1">
      <w:pPr>
        <w:pStyle w:val="a9"/>
      </w:pPr>
      <w:r>
        <w:rPr>
          <w:rStyle w:val="a8"/>
        </w:rPr>
        <w:annotationRef/>
      </w:r>
      <w:r>
        <w:t>Не меняем</w:t>
      </w:r>
    </w:p>
  </w:comment>
  <w:comment w:id="41" w:author="Лисичкин Олег" w:date="2024-07-01T12:03:00Z" w:initials="ЛО">
    <w:p w14:paraId="6A77DC37" w14:textId="77777777" w:rsidR="003B08D1" w:rsidRPr="003B08D1" w:rsidRDefault="003B08D1">
      <w:pPr>
        <w:pStyle w:val="a9"/>
      </w:pPr>
      <w:r>
        <w:rPr>
          <w:rStyle w:val="a8"/>
        </w:rPr>
        <w:annotationRef/>
      </w:r>
      <w:r>
        <w:t xml:space="preserve">Из </w:t>
      </w:r>
      <w:r>
        <w:rPr>
          <w:lang w:val="en-US"/>
        </w:rPr>
        <w:t>TL</w:t>
      </w:r>
    </w:p>
    <w:p w14:paraId="489921E2" w14:textId="77777777" w:rsidR="003B08D1" w:rsidRPr="003B08D1" w:rsidRDefault="003B08D1">
      <w:pPr>
        <w:pStyle w:val="a9"/>
      </w:pPr>
      <w:r w:rsidRPr="003B08D1">
        <w:t>Оператор:</w:t>
      </w:r>
    </w:p>
    <w:p w14:paraId="7B4D2B98" w14:textId="41B6F2B6" w:rsidR="003B08D1" w:rsidRPr="006D115A" w:rsidRDefault="003B08D1">
      <w:pPr>
        <w:pStyle w:val="a9"/>
      </w:pPr>
      <w:r w:rsidRPr="006D115A">
        <w:t>Рамочный договор (</w:t>
      </w:r>
      <w:r w:rsidRPr="003B08D1">
        <w:rPr>
          <w:lang w:val="en-US"/>
        </w:rPr>
        <w:t>MLA</w:t>
      </w:r>
      <w:r w:rsidRPr="006D115A">
        <w:t>-</w:t>
      </w:r>
      <w:r w:rsidRPr="003B08D1">
        <w:rPr>
          <w:lang w:val="en-US"/>
        </w:rPr>
        <w:t>T</w:t>
      </w:r>
      <w:r w:rsidRPr="006D115A">
        <w:t>): *</w:t>
      </w:r>
    </w:p>
  </w:comment>
  <w:comment w:id="43" w:author="Лисичкин Олег" w:date="2024-07-01T12:05:00Z" w:initials="ЛО">
    <w:p w14:paraId="205F90CD" w14:textId="1B88A5D8" w:rsidR="003B08D1" w:rsidRPr="006D115A" w:rsidRDefault="003B08D1">
      <w:pPr>
        <w:pStyle w:val="a9"/>
      </w:pPr>
      <w:r>
        <w:rPr>
          <w:rStyle w:val="a8"/>
        </w:rPr>
        <w:annotationRef/>
      </w:r>
      <w:r>
        <w:t xml:space="preserve">Таблицу выгружаем по данным </w:t>
      </w:r>
      <w:r>
        <w:rPr>
          <w:lang w:val="en-US"/>
        </w:rPr>
        <w:t>EI</w:t>
      </w:r>
    </w:p>
  </w:comment>
  <w:comment w:id="44" w:author="Лисичкин Олег" w:date="2024-07-01T12:08:00Z" w:initials="ЛО">
    <w:p w14:paraId="750F2005" w14:textId="63B201BE" w:rsidR="003B08D1" w:rsidRPr="003B08D1" w:rsidRDefault="003B08D1">
      <w:pPr>
        <w:pStyle w:val="a9"/>
      </w:pPr>
      <w:r>
        <w:rPr>
          <w:rStyle w:val="a8"/>
        </w:rPr>
        <w:annotationRef/>
      </w:r>
      <w:r>
        <w:t>Поля отмечены зеленым цветом</w:t>
      </w:r>
    </w:p>
  </w:comment>
  <w:comment w:id="47" w:author="Лисичкин Олег" w:date="2024-07-01T12:10:00Z" w:initials="ЛО">
    <w:p w14:paraId="0A522BBD" w14:textId="5399962D" w:rsidR="00E209B1" w:rsidRPr="00E209B1" w:rsidRDefault="00E209B1">
      <w:pPr>
        <w:pStyle w:val="a9"/>
      </w:pPr>
      <w:r>
        <w:rPr>
          <w:rStyle w:val="a8"/>
        </w:rPr>
        <w:annotationRef/>
      </w:r>
      <w:r>
        <w:rPr>
          <w:rStyle w:val="a8"/>
        </w:rPr>
        <w:t xml:space="preserve">Если </w:t>
      </w:r>
      <w:r>
        <w:rPr>
          <w:rStyle w:val="a8"/>
          <w:lang w:val="en-US"/>
        </w:rPr>
        <w:t>TL</w:t>
      </w:r>
      <w:r w:rsidRPr="00E209B1">
        <w:rPr>
          <w:rStyle w:val="a8"/>
        </w:rPr>
        <w:t xml:space="preserve"> </w:t>
      </w:r>
      <w:r>
        <w:rPr>
          <w:rStyle w:val="a8"/>
        </w:rPr>
        <w:t>отсутствует, то заполняем такую фразу.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9ABC72" w15:done="0"/>
  <w15:commentEx w15:paraId="1C2498DD" w15:done="0"/>
  <w15:commentEx w15:paraId="4FFE6A86" w15:done="0"/>
  <w15:commentEx w15:paraId="1C607C0D" w15:done="0"/>
  <w15:commentEx w15:paraId="7F884D85" w15:done="0"/>
  <w15:commentEx w15:paraId="62F0E2CC" w15:done="0"/>
  <w15:commentEx w15:paraId="5A417A2D" w15:done="0"/>
  <w15:commentEx w15:paraId="467C2560" w15:done="0"/>
  <w15:commentEx w15:paraId="06DB23EB" w15:done="0"/>
  <w15:commentEx w15:paraId="4DEF9A71" w15:done="0"/>
  <w15:commentEx w15:paraId="40F3D8DF" w15:done="0"/>
  <w15:commentEx w15:paraId="3EF9C1EC" w15:done="0"/>
  <w15:commentEx w15:paraId="228A1366" w15:done="0"/>
  <w15:commentEx w15:paraId="7B4D2B98" w15:done="0"/>
  <w15:commentEx w15:paraId="205F90CD" w15:done="0"/>
  <w15:commentEx w15:paraId="750F2005" w15:done="0"/>
  <w15:commentEx w15:paraId="0A522B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2D1752" w16cex:dateUtc="2024-07-01T08:53:00Z"/>
  <w16cex:commentExtensible w16cex:durableId="2A2D172D" w16cex:dateUtc="2024-07-01T08:53:00Z"/>
  <w16cex:commentExtensible w16cex:durableId="2A2D1737" w16cex:dateUtc="2024-07-01T08:53:00Z"/>
  <w16cex:commentExtensible w16cex:durableId="2A2D1777" w16cex:dateUtc="2024-07-01T08:54:00Z"/>
  <w16cex:commentExtensible w16cex:durableId="2A2D189A" w16cex:dateUtc="2024-07-01T08:59:00Z"/>
  <w16cex:commentExtensible w16cex:durableId="2A2D18B6" w16cex:dateUtc="2024-07-01T08:59:00Z"/>
  <w16cex:commentExtensible w16cex:durableId="2A2D18FD" w16cex:dateUtc="2024-07-01T09:01:00Z"/>
  <w16cex:commentExtensible w16cex:durableId="2A2D1918" w16cex:dateUtc="2024-07-01T09:01:00Z"/>
  <w16cex:commentExtensible w16cex:durableId="2A2D193A" w16cex:dateUtc="2024-07-01T09:02:00Z"/>
  <w16cex:commentExtensible w16cex:durableId="2A2D194D" w16cex:dateUtc="2024-07-01T09:02:00Z"/>
  <w16cex:commentExtensible w16cex:durableId="2A2D196E" w16cex:dateUtc="2024-07-01T09:02:00Z"/>
  <w16cex:commentExtensible w16cex:durableId="2A2D1AEA" w16cex:dateUtc="2024-07-01T09:09:00Z"/>
  <w16cex:commentExtensible w16cex:durableId="2A2D19D2" w16cex:dateUtc="2024-07-01T09:04:00Z"/>
  <w16cex:commentExtensible w16cex:durableId="2A2D19A0" w16cex:dateUtc="2024-07-01T09:03:00Z"/>
  <w16cex:commentExtensible w16cex:durableId="2A2D1A15" w16cex:dateUtc="2024-07-01T09:05:00Z"/>
  <w16cex:commentExtensible w16cex:durableId="2A2D1AC2" w16cex:dateUtc="2024-07-01T09:08:00Z"/>
  <w16cex:commentExtensible w16cex:durableId="2A2D1B53" w16cex:dateUtc="2024-07-01T0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9ABC72" w16cid:durableId="2A2D1752"/>
  <w16cid:commentId w16cid:paraId="1C2498DD" w16cid:durableId="2A2D172D"/>
  <w16cid:commentId w16cid:paraId="4FFE6A86" w16cid:durableId="2A2D1737"/>
  <w16cid:commentId w16cid:paraId="1C607C0D" w16cid:durableId="2A2D1777"/>
  <w16cid:commentId w16cid:paraId="7F884D85" w16cid:durableId="2A2D189A"/>
  <w16cid:commentId w16cid:paraId="62F0E2CC" w16cid:durableId="2A2D18B6"/>
  <w16cid:commentId w16cid:paraId="5A417A2D" w16cid:durableId="2A2D18FD"/>
  <w16cid:commentId w16cid:paraId="467C2560" w16cid:durableId="2A2D1918"/>
  <w16cid:commentId w16cid:paraId="06DB23EB" w16cid:durableId="2A2D193A"/>
  <w16cid:commentId w16cid:paraId="4DEF9A71" w16cid:durableId="2A2D194D"/>
  <w16cid:commentId w16cid:paraId="40F3D8DF" w16cid:durableId="2A2D196E"/>
  <w16cid:commentId w16cid:paraId="3EF9C1EC" w16cid:durableId="2A2D1AEA"/>
  <w16cid:commentId w16cid:paraId="228A1366" w16cid:durableId="2A2D19D2"/>
  <w16cid:commentId w16cid:paraId="7B4D2B98" w16cid:durableId="2A2D19A0"/>
  <w16cid:commentId w16cid:paraId="205F90CD" w16cid:durableId="2A2D1A15"/>
  <w16cid:commentId w16cid:paraId="750F2005" w16cid:durableId="2A2D1AC2"/>
  <w16cid:commentId w16cid:paraId="0A522BBD" w16cid:durableId="2A2D1B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E472C"/>
    <w:multiLevelType w:val="hybridMultilevel"/>
    <w:tmpl w:val="EAE04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56631"/>
    <w:multiLevelType w:val="hybridMultilevel"/>
    <w:tmpl w:val="FCA4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226CE"/>
    <w:multiLevelType w:val="hybridMultilevel"/>
    <w:tmpl w:val="B000694C"/>
    <w:lvl w:ilvl="0" w:tplc="0C241A7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F30EE"/>
    <w:multiLevelType w:val="hybridMultilevel"/>
    <w:tmpl w:val="EAE04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C0A0A"/>
    <w:multiLevelType w:val="hybridMultilevel"/>
    <w:tmpl w:val="B000694C"/>
    <w:lvl w:ilvl="0" w:tplc="0C241A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Лисичкин Олег">
    <w15:presenceInfo w15:providerId="AD" w15:userId="S-1-5-21-2705021818-3795940066-2375019509-1332"/>
  </w15:person>
  <w15:person w15:author="Александр Чолий">
    <w15:presenceInfo w15:providerId="Windows Live" w15:userId="eab653b6d1d2f2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61"/>
    <w:rsid w:val="00006EA5"/>
    <w:rsid w:val="00174DAC"/>
    <w:rsid w:val="001F57CE"/>
    <w:rsid w:val="00215ADF"/>
    <w:rsid w:val="00360C61"/>
    <w:rsid w:val="003B08D1"/>
    <w:rsid w:val="003F5381"/>
    <w:rsid w:val="00400407"/>
    <w:rsid w:val="00442762"/>
    <w:rsid w:val="004A5FD0"/>
    <w:rsid w:val="004A722A"/>
    <w:rsid w:val="005146BE"/>
    <w:rsid w:val="005D772C"/>
    <w:rsid w:val="00686E6D"/>
    <w:rsid w:val="006B10DE"/>
    <w:rsid w:val="006D115A"/>
    <w:rsid w:val="0075384C"/>
    <w:rsid w:val="00787A98"/>
    <w:rsid w:val="007F75D0"/>
    <w:rsid w:val="00804886"/>
    <w:rsid w:val="008506E5"/>
    <w:rsid w:val="00885511"/>
    <w:rsid w:val="00995B1D"/>
    <w:rsid w:val="00A21629"/>
    <w:rsid w:val="00AA0DDB"/>
    <w:rsid w:val="00B04810"/>
    <w:rsid w:val="00B66385"/>
    <w:rsid w:val="00B76427"/>
    <w:rsid w:val="00BE552F"/>
    <w:rsid w:val="00C44467"/>
    <w:rsid w:val="00C57656"/>
    <w:rsid w:val="00CC3104"/>
    <w:rsid w:val="00D326B4"/>
    <w:rsid w:val="00D8438D"/>
    <w:rsid w:val="00E209B1"/>
    <w:rsid w:val="00E25968"/>
    <w:rsid w:val="00E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C348"/>
  <w15:chartTrackingRefBased/>
  <w15:docId w15:val="{F7FD5847-330C-4B93-B353-95EE8F3E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25968"/>
    <w:rPr>
      <w:color w:val="0000FF"/>
      <w:u w:val="single"/>
    </w:rPr>
  </w:style>
  <w:style w:type="paragraph" w:customStyle="1" w:styleId="ConsPlusNonformat">
    <w:name w:val="ConsPlusNonformat"/>
    <w:rsid w:val="00E2596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E25968"/>
    <w:pPr>
      <w:ind w:left="720"/>
      <w:contextualSpacing/>
    </w:pPr>
  </w:style>
  <w:style w:type="paragraph" w:styleId="a5">
    <w:name w:val="Body Text"/>
    <w:basedOn w:val="a"/>
    <w:link w:val="a6"/>
    <w:unhideWhenUsed/>
    <w:rsid w:val="00E25968"/>
    <w:pPr>
      <w:spacing w:after="120"/>
    </w:pPr>
    <w:rPr>
      <w:sz w:val="28"/>
    </w:rPr>
  </w:style>
  <w:style w:type="character" w:customStyle="1" w:styleId="a6">
    <w:name w:val="Основной текст Знак"/>
    <w:basedOn w:val="a0"/>
    <w:link w:val="a5"/>
    <w:rsid w:val="00E2596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B76427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787A9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87A98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87A9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87A9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87A9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a.berezin@newtowers.ru" TargetMode="External"/><Relationship Id="rId17" Type="http://schemas.openxmlformats.org/officeDocument/2006/relationships/hyperlink" Target="mailto:a.berezin@newtowers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F42F0-16B5-4BD1-8589-E2EB1F4F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Тимофей А.</dc:creator>
  <cp:keywords/>
  <dc:description/>
  <cp:lastModifiedBy>Александр Чолий</cp:lastModifiedBy>
  <cp:revision>25</cp:revision>
  <dcterms:created xsi:type="dcterms:W3CDTF">2020-04-01T13:53:00Z</dcterms:created>
  <dcterms:modified xsi:type="dcterms:W3CDTF">2024-11-14T09:15:00Z</dcterms:modified>
</cp:coreProperties>
</file>